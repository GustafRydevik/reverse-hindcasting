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88BEA" w14:textId="77777777" w:rsidR="00AF1A28" w:rsidRPr="00201A94" w:rsidDel="00AE3044" w:rsidRDefault="00137D49" w:rsidP="00030163">
      <w:pPr>
        <w:pStyle w:val="HTMLPreformatted"/>
        <w:shd w:val="clear" w:color="auto" w:fill="FFFFFF"/>
        <w:tabs>
          <w:tab w:val="clear" w:pos="8244"/>
          <w:tab w:val="left" w:pos="-567"/>
          <w:tab w:val="left" w:pos="8931"/>
        </w:tabs>
        <w:ind w:left="-567"/>
        <w:rPr>
          <w:del w:id="0" w:author="Glenn" w:date="2014-05-18T13:35:00Z"/>
          <w:rFonts w:asciiTheme="minorHAnsi" w:hAnsiTheme="minorHAnsi" w:cs="Times New Roman"/>
          <w:b/>
          <w:color w:val="000000"/>
          <w:sz w:val="22"/>
          <w:szCs w:val="22"/>
          <w:u w:val="single"/>
          <w:rPrChange w:id="1" w:author="Glenn" w:date="2014-05-18T13:56:00Z">
            <w:rPr>
              <w:del w:id="2" w:author="Glenn" w:date="2014-05-18T13:35:00Z"/>
              <w:rFonts w:ascii="Times New Roman" w:hAnsi="Times New Roman" w:cs="Times New Roman"/>
              <w:b/>
              <w:color w:val="000000"/>
              <w:sz w:val="24"/>
              <w:szCs w:val="24"/>
              <w:u w:val="single"/>
            </w:rPr>
          </w:rPrChange>
        </w:rPr>
      </w:pPr>
      <w:del w:id="3" w:author="Glenn" w:date="2014-05-18T13:35:00Z">
        <w:r w:rsidRPr="00137D49">
          <w:rPr>
            <w:rFonts w:asciiTheme="minorHAnsi" w:hAnsiTheme="minorHAnsi" w:cs="Times New Roman"/>
            <w:b/>
            <w:sz w:val="22"/>
            <w:szCs w:val="22"/>
            <w:u w:val="single"/>
            <w:rPrChange w:id="4" w:author="Glenn" w:date="2014-05-18T13:56:00Z">
              <w:rPr>
                <w:rFonts w:ascii="Times New Roman" w:hAnsi="Times New Roman" w:cs="Times New Roman"/>
                <w:b/>
                <w:u w:val="single"/>
              </w:rPr>
            </w:rPrChange>
          </w:rPr>
          <w:delText xml:space="preserve">Request for data related to the publication </w:delText>
        </w:r>
        <w:r w:rsidRPr="00137D49">
          <w:rPr>
            <w:rFonts w:asciiTheme="minorHAnsi" w:hAnsiTheme="minorHAnsi" w:cs="Times New Roman"/>
            <w:b/>
            <w:color w:val="000000"/>
            <w:sz w:val="22"/>
            <w:szCs w:val="22"/>
            <w:u w:val="single"/>
            <w:rPrChange w:id="5" w:author="Glenn" w:date="2014-05-18T13:56:00Z">
              <w:rPr>
                <w:rFonts w:ascii="Times New Roman" w:hAnsi="Times New Roman" w:cs="Times New Roman"/>
                <w:b/>
                <w:color w:val="000000"/>
                <w:u w:val="single"/>
              </w:rPr>
            </w:rPrChange>
          </w:rPr>
          <w:delText xml:space="preserve">"Estimation of incidences of infectious diseases based on antibody measurements” </w:delText>
        </w:r>
      </w:del>
    </w:p>
    <w:p w14:paraId="37CC60A2" w14:textId="77777777" w:rsidR="00623B65" w:rsidRPr="00623B65" w:rsidRDefault="00137D49" w:rsidP="00623B65">
      <w:pPr>
        <w:pStyle w:val="HTMLPreformatted"/>
        <w:shd w:val="clear" w:color="auto" w:fill="FFFFFF"/>
        <w:tabs>
          <w:tab w:val="clear" w:pos="8244"/>
          <w:tab w:val="left" w:pos="-567"/>
          <w:tab w:val="left" w:pos="8931"/>
        </w:tabs>
        <w:ind w:left="-567"/>
        <w:rPr>
          <w:del w:id="6" w:author="Glenn" w:date="2014-05-18T13:35:00Z"/>
          <w:rFonts w:asciiTheme="minorHAnsi" w:hAnsiTheme="minorHAnsi" w:cs="Times New Roman"/>
          <w:b/>
          <w:sz w:val="22"/>
          <w:szCs w:val="22"/>
          <w:u w:val="single"/>
          <w:rPrChange w:id="7" w:author="Glenn" w:date="2014-05-18T13:56:00Z">
            <w:rPr>
              <w:del w:id="8" w:author="Glenn" w:date="2014-05-18T13:35:00Z"/>
              <w:rFonts w:ascii="Times New Roman" w:hAnsi="Times New Roman" w:cs="Times New Roman"/>
              <w:b/>
              <w:u w:val="single"/>
            </w:rPr>
          </w:rPrChange>
        </w:rPr>
        <w:pPrChange w:id="9" w:author="Glenn" w:date="2014-05-18T13:35:00Z">
          <w:pPr>
            <w:tabs>
              <w:tab w:val="left" w:pos="-567"/>
              <w:tab w:val="left" w:pos="8931"/>
            </w:tabs>
            <w:ind w:left="-567" w:firstLine="720"/>
          </w:pPr>
        </w:pPrChange>
      </w:pPr>
      <w:del w:id="10" w:author="Glenn" w:date="2014-05-18T13:35:00Z">
        <w:r w:rsidRPr="00137D49">
          <w:rPr>
            <w:rFonts w:asciiTheme="minorHAnsi" w:hAnsiTheme="minorHAnsi" w:cs="Times New Roman"/>
            <w:b/>
            <w:color w:val="000000"/>
            <w:sz w:val="22"/>
            <w:szCs w:val="22"/>
            <w:u w:val="single"/>
            <w:rPrChange w:id="11" w:author="Glenn" w:date="2014-05-18T13:56:00Z">
              <w:rPr>
                <w:rFonts w:ascii="Times New Roman" w:hAnsi="Times New Roman" w:cs="Times New Roman"/>
                <w:b/>
                <w:color w:val="000000"/>
                <w:u w:val="single"/>
              </w:rPr>
            </w:rPrChange>
          </w:rPr>
          <w:delText>Stat Med. 2009; 28:1882</w:delText>
        </w:r>
        <w:r w:rsidRPr="00137D49">
          <w:rPr>
            <w:rFonts w:asciiTheme="minorHAnsi" w:hAnsiTheme="minorHAnsi" w:cs="Times New Roman"/>
            <w:b/>
            <w:color w:val="000000"/>
            <w:sz w:val="22"/>
            <w:szCs w:val="22"/>
            <w:u w:val="single"/>
            <w:rPrChange w:id="12" w:author="Glenn" w:date="2014-05-18T13:56:00Z">
              <w:rPr>
                <w:rFonts w:ascii="Times New Roman" w:hAnsi="Times New Roman" w:cs="Times New Roman"/>
                <w:b/>
                <w:color w:val="000000"/>
                <w:u w:val="single"/>
              </w:rPr>
            </w:rPrChange>
          </w:rPr>
          <w:softHyphen/>
          <w:delText>1895</w:delText>
        </w:r>
      </w:del>
    </w:p>
    <w:p w14:paraId="36A3EB69" w14:textId="77777777" w:rsidR="00AF1A28" w:rsidRPr="00201A94" w:rsidDel="00AE3044" w:rsidRDefault="00AF1A28" w:rsidP="00030163">
      <w:pPr>
        <w:tabs>
          <w:tab w:val="left" w:pos="-567"/>
          <w:tab w:val="left" w:pos="8931"/>
        </w:tabs>
        <w:ind w:left="-567"/>
        <w:rPr>
          <w:del w:id="13" w:author="Glenn" w:date="2014-05-18T13:35:00Z"/>
          <w:rFonts w:cs="Times New Roman"/>
          <w:sz w:val="22"/>
          <w:szCs w:val="22"/>
          <w:rPrChange w:id="14" w:author="Glenn" w:date="2014-05-18T13:56:00Z">
            <w:rPr>
              <w:del w:id="15" w:author="Glenn" w:date="2014-05-18T13:35:00Z"/>
            </w:rPr>
          </w:rPrChange>
        </w:rPr>
      </w:pPr>
    </w:p>
    <w:p w14:paraId="498AFCB3" w14:textId="77777777" w:rsidR="00623B65" w:rsidRPr="00623B65" w:rsidRDefault="00137D49" w:rsidP="00623B65">
      <w:pPr>
        <w:pStyle w:val="HTMLPreformatted"/>
        <w:shd w:val="clear" w:color="auto" w:fill="FFFFFF"/>
        <w:tabs>
          <w:tab w:val="clear" w:pos="8244"/>
          <w:tab w:val="left" w:pos="-567"/>
          <w:tab w:val="left" w:pos="8931"/>
        </w:tabs>
        <w:ind w:left="-567"/>
        <w:rPr>
          <w:rFonts w:ascii="Times New Roman" w:hAnsi="Times New Roman" w:cs="Times New Roman"/>
          <w:rPrChange w:id="16" w:author="Glenn" w:date="2014-05-18T13:55:00Z">
            <w:rPr/>
          </w:rPrChange>
        </w:rPr>
        <w:pPrChange w:id="17" w:author="Glenn" w:date="2014-05-18T13:35:00Z">
          <w:pPr>
            <w:tabs>
              <w:tab w:val="left" w:pos="-567"/>
              <w:tab w:val="left" w:pos="8931"/>
            </w:tabs>
            <w:ind w:left="-567" w:firstLine="720"/>
          </w:pPr>
        </w:pPrChange>
      </w:pPr>
      <w:r w:rsidRPr="00137D49">
        <w:rPr>
          <w:rFonts w:asciiTheme="minorHAnsi" w:hAnsiTheme="minorHAnsi" w:cs="Times New Roman"/>
          <w:sz w:val="22"/>
          <w:szCs w:val="22"/>
          <w:rPrChange w:id="18" w:author="Glenn" w:date="2014-05-18T13:56:00Z">
            <w:rPr/>
          </w:rPrChange>
        </w:rPr>
        <w:t xml:space="preserve">Dear </w:t>
      </w:r>
      <w:commentRangeStart w:id="19"/>
      <w:del w:id="20" w:author="Gustaf Rydevik" w:date="2014-05-21T13:54:00Z">
        <w:r w:rsidRPr="00137D49" w:rsidDel="006F40D0">
          <w:rPr>
            <w:rFonts w:asciiTheme="minorHAnsi" w:hAnsiTheme="minorHAnsi" w:cs="Times New Roman"/>
            <w:sz w:val="22"/>
            <w:szCs w:val="22"/>
            <w:rPrChange w:id="21" w:author="Glenn" w:date="2014-05-18T13:56:00Z">
              <w:rPr/>
            </w:rPrChange>
          </w:rPr>
          <w:delText>Sir or Madam</w:delText>
        </w:r>
        <w:commentRangeEnd w:id="19"/>
        <w:r w:rsidRPr="00137D49" w:rsidDel="006F40D0">
          <w:rPr>
            <w:rStyle w:val="CommentReference"/>
            <w:rFonts w:asciiTheme="minorHAnsi" w:hAnsiTheme="minorHAnsi" w:cs="Times New Roman"/>
            <w:sz w:val="22"/>
            <w:szCs w:val="22"/>
            <w:rPrChange w:id="22" w:author="Glenn" w:date="2014-05-18T13:56:00Z">
              <w:rPr>
                <w:rStyle w:val="CommentReference"/>
              </w:rPr>
            </w:rPrChange>
          </w:rPr>
          <w:commentReference w:id="19"/>
        </w:r>
        <w:r w:rsidRPr="00137D49" w:rsidDel="006F40D0">
          <w:rPr>
            <w:rFonts w:asciiTheme="minorHAnsi" w:hAnsiTheme="minorHAnsi" w:cs="Times New Roman"/>
            <w:sz w:val="22"/>
            <w:szCs w:val="22"/>
            <w:rPrChange w:id="23" w:author="Glenn" w:date="2014-05-18T13:56:00Z">
              <w:rPr>
                <w:sz w:val="16"/>
                <w:szCs w:val="16"/>
              </w:rPr>
            </w:rPrChange>
          </w:rPr>
          <w:delText>,</w:delText>
        </w:r>
      </w:del>
      <w:ins w:id="24" w:author="Gustaf Rydevik" w:date="2014-05-21T13:54:00Z">
        <w:r w:rsidR="006F40D0">
          <w:rPr>
            <w:rFonts w:asciiTheme="minorHAnsi" w:hAnsiTheme="minorHAnsi" w:cs="Times New Roman"/>
            <w:sz w:val="22"/>
            <w:szCs w:val="22"/>
          </w:rPr>
          <w:t xml:space="preserve">Dr Simonsen and Prof. </w:t>
        </w:r>
        <w:proofErr w:type="spellStart"/>
        <w:r w:rsidR="006F40D0">
          <w:rPr>
            <w:rFonts w:asciiTheme="minorHAnsi" w:hAnsiTheme="minorHAnsi" w:cs="Times New Roman"/>
            <w:sz w:val="22"/>
            <w:szCs w:val="22"/>
          </w:rPr>
          <w:t>Molbak</w:t>
        </w:r>
        <w:proofErr w:type="spellEnd"/>
        <w:r w:rsidR="006F40D0">
          <w:rPr>
            <w:rFonts w:asciiTheme="minorHAnsi" w:hAnsiTheme="minorHAnsi" w:cs="Times New Roman"/>
            <w:sz w:val="22"/>
            <w:szCs w:val="22"/>
          </w:rPr>
          <w:t>,</w:t>
        </w:r>
      </w:ins>
    </w:p>
    <w:p w14:paraId="740D4BE5" w14:textId="77777777" w:rsidR="00623B65" w:rsidRDefault="00201A94" w:rsidP="00623B65">
      <w:pPr>
        <w:tabs>
          <w:tab w:val="left" w:pos="-567"/>
          <w:tab w:val="left" w:pos="1832"/>
        </w:tabs>
        <w:ind w:left="-567" w:firstLine="720"/>
        <w:rPr>
          <w:ins w:id="25" w:author="Glenn" w:date="2014-05-18T13:35:00Z"/>
          <w:sz w:val="22"/>
          <w:szCs w:val="22"/>
        </w:rPr>
        <w:pPrChange w:id="26" w:author="Glenn" w:date="2014-05-18T13:55:00Z">
          <w:pPr>
            <w:tabs>
              <w:tab w:val="left" w:pos="-567"/>
              <w:tab w:val="left" w:pos="8931"/>
            </w:tabs>
            <w:ind w:left="-567" w:firstLine="720"/>
          </w:pPr>
        </w:pPrChange>
      </w:pPr>
      <w:ins w:id="27" w:author="Glenn" w:date="2014-05-18T13:55:00Z">
        <w:r>
          <w:rPr>
            <w:sz w:val="22"/>
            <w:szCs w:val="22"/>
          </w:rPr>
          <w:tab/>
        </w:r>
      </w:ins>
    </w:p>
    <w:p w14:paraId="3D258D79" w14:textId="77777777" w:rsidR="00AE3044" w:rsidRPr="00201A94" w:rsidRDefault="00137D49" w:rsidP="00AE3044">
      <w:pPr>
        <w:pStyle w:val="HTMLPreformatted"/>
        <w:shd w:val="clear" w:color="auto" w:fill="FFFFFF"/>
        <w:tabs>
          <w:tab w:val="clear" w:pos="8244"/>
          <w:tab w:val="left" w:pos="-567"/>
          <w:tab w:val="left" w:pos="8931"/>
        </w:tabs>
        <w:ind w:left="-567"/>
        <w:rPr>
          <w:ins w:id="28" w:author="Glenn" w:date="2014-05-18T13:35:00Z"/>
          <w:rFonts w:asciiTheme="minorHAnsi" w:hAnsiTheme="minorHAnsi" w:cs="Times New Roman"/>
          <w:b/>
          <w:color w:val="000000"/>
          <w:sz w:val="22"/>
          <w:szCs w:val="22"/>
          <w:rPrChange w:id="29" w:author="Glenn" w:date="2014-05-18T13:56:00Z">
            <w:rPr>
              <w:ins w:id="30" w:author="Glenn" w:date="2014-05-18T13:35:00Z"/>
              <w:rFonts w:ascii="Times New Roman" w:hAnsi="Times New Roman" w:cs="Times New Roman"/>
              <w:b/>
              <w:color w:val="000000"/>
              <w:sz w:val="24"/>
              <w:szCs w:val="24"/>
              <w:u w:val="single"/>
            </w:rPr>
          </w:rPrChange>
        </w:rPr>
      </w:pPr>
      <w:ins w:id="31" w:author="Glenn" w:date="2014-05-18T13:35:00Z">
        <w:r w:rsidRPr="00137D49">
          <w:rPr>
            <w:rFonts w:asciiTheme="minorHAnsi" w:hAnsiTheme="minorHAnsi" w:cs="Times New Roman"/>
            <w:b/>
            <w:sz w:val="22"/>
            <w:szCs w:val="22"/>
            <w:rPrChange w:id="32" w:author="Glenn" w:date="2014-05-18T13:56:00Z">
              <w:rPr>
                <w:rFonts w:ascii="Times New Roman" w:hAnsi="Times New Roman" w:cs="Times New Roman"/>
                <w:b/>
                <w:sz w:val="24"/>
                <w:szCs w:val="24"/>
                <w:u w:val="single"/>
                <w:lang w:val="en-GB"/>
              </w:rPr>
            </w:rPrChange>
          </w:rPr>
          <w:t xml:space="preserve">Request for data related to the publication </w:t>
        </w:r>
        <w:commentRangeStart w:id="33"/>
        <w:r w:rsidRPr="00137D49">
          <w:rPr>
            <w:rFonts w:asciiTheme="minorHAnsi" w:hAnsiTheme="minorHAnsi" w:cs="Times New Roman"/>
            <w:b/>
            <w:color w:val="000000"/>
            <w:sz w:val="22"/>
            <w:szCs w:val="22"/>
            <w:rPrChange w:id="34" w:author="Glenn" w:date="2014-05-18T13:56:00Z">
              <w:rPr>
                <w:rFonts w:ascii="Times New Roman" w:hAnsi="Times New Roman" w:cs="Times New Roman"/>
                <w:b/>
                <w:color w:val="000000"/>
                <w:sz w:val="24"/>
                <w:szCs w:val="24"/>
                <w:u w:val="single"/>
                <w:lang w:val="en-GB"/>
              </w:rPr>
            </w:rPrChange>
          </w:rPr>
          <w:t>"Estimation of incidences of infectious diseases based on antibody measurements” Stat Med. 2009; 28:1882</w:t>
        </w:r>
        <w:r w:rsidRPr="00137D49">
          <w:rPr>
            <w:rFonts w:asciiTheme="minorHAnsi" w:hAnsiTheme="minorHAnsi" w:cs="Times New Roman"/>
            <w:b/>
            <w:color w:val="000000"/>
            <w:sz w:val="22"/>
            <w:szCs w:val="22"/>
            <w:rPrChange w:id="35" w:author="Glenn" w:date="2014-05-18T13:56:00Z">
              <w:rPr>
                <w:rFonts w:ascii="Times New Roman" w:hAnsi="Times New Roman" w:cs="Times New Roman"/>
                <w:b/>
                <w:color w:val="000000"/>
                <w:sz w:val="24"/>
                <w:szCs w:val="24"/>
                <w:u w:val="single"/>
                <w:lang w:val="en-GB"/>
              </w:rPr>
            </w:rPrChange>
          </w:rPr>
          <w:softHyphen/>
          <w:t>1895</w:t>
        </w:r>
      </w:ins>
      <w:commentRangeEnd w:id="33"/>
      <w:ins w:id="36" w:author="Glenn" w:date="2014-05-18T13:36:00Z">
        <w:r w:rsidRPr="00137D49">
          <w:rPr>
            <w:rStyle w:val="CommentReference"/>
            <w:rFonts w:asciiTheme="minorHAnsi" w:hAnsiTheme="minorHAnsi" w:cstheme="minorBidi"/>
            <w:sz w:val="22"/>
            <w:szCs w:val="22"/>
            <w:lang w:val="en-GB"/>
            <w:rPrChange w:id="37" w:author="Glenn" w:date="2014-05-18T13:56:00Z">
              <w:rPr>
                <w:rStyle w:val="CommentReference"/>
                <w:rFonts w:asciiTheme="minorHAnsi" w:hAnsiTheme="minorHAnsi" w:cstheme="minorBidi"/>
                <w:lang w:val="en-GB"/>
              </w:rPr>
            </w:rPrChange>
          </w:rPr>
          <w:commentReference w:id="33"/>
        </w:r>
      </w:ins>
    </w:p>
    <w:p w14:paraId="64B12968" w14:textId="77777777" w:rsidR="00623B65" w:rsidRDefault="00623B65" w:rsidP="00623B65">
      <w:pPr>
        <w:tabs>
          <w:tab w:val="left" w:pos="-567"/>
          <w:tab w:val="left" w:pos="8931"/>
        </w:tabs>
        <w:rPr>
          <w:sz w:val="22"/>
          <w:szCs w:val="22"/>
        </w:rPr>
        <w:pPrChange w:id="38" w:author="Glenn" w:date="2014-05-18T13:46:00Z">
          <w:pPr>
            <w:tabs>
              <w:tab w:val="left" w:pos="-567"/>
              <w:tab w:val="left" w:pos="8931"/>
            </w:tabs>
            <w:ind w:left="-567" w:firstLine="720"/>
          </w:pPr>
        </w:pPrChange>
      </w:pPr>
    </w:p>
    <w:p w14:paraId="7B8E5B6F" w14:textId="77777777" w:rsidR="00623B65" w:rsidRDefault="00AE3044" w:rsidP="00623B65">
      <w:pPr>
        <w:tabs>
          <w:tab w:val="left" w:pos="-567"/>
          <w:tab w:val="left" w:pos="8931"/>
        </w:tabs>
        <w:ind w:left="-567"/>
        <w:jc w:val="both"/>
        <w:rPr>
          <w:del w:id="39" w:author="Glenn" w:date="2014-05-18T13:45:00Z"/>
          <w:sz w:val="22"/>
          <w:szCs w:val="22"/>
        </w:rPr>
        <w:pPrChange w:id="40" w:author="Glenn" w:date="2014-05-18T13:39:00Z">
          <w:pPr>
            <w:tabs>
              <w:tab w:val="left" w:pos="-567"/>
              <w:tab w:val="left" w:pos="8931"/>
            </w:tabs>
            <w:ind w:left="-567" w:firstLine="720"/>
          </w:pPr>
        </w:pPrChange>
      </w:pPr>
      <w:ins w:id="41" w:author="Glenn" w:date="2014-05-18T13:37:00Z">
        <w:r>
          <w:rPr>
            <w:sz w:val="22"/>
            <w:szCs w:val="22"/>
          </w:rPr>
          <w:t>Following</w:t>
        </w:r>
      </w:ins>
      <w:ins w:id="42" w:author="Glenn" w:date="2014-05-18T13:39:00Z">
        <w:r>
          <w:rPr>
            <w:sz w:val="22"/>
            <w:szCs w:val="22"/>
          </w:rPr>
          <w:t xml:space="preserve"> </w:t>
        </w:r>
      </w:ins>
      <w:ins w:id="43" w:author="Glenn" w:date="2014-05-18T13:38:00Z">
        <w:r>
          <w:rPr>
            <w:sz w:val="22"/>
            <w:szCs w:val="22"/>
          </w:rPr>
          <w:t>recen</w:t>
        </w:r>
      </w:ins>
      <w:ins w:id="44" w:author="Glenn" w:date="2014-05-18T13:39:00Z">
        <w:r>
          <w:rPr>
            <w:sz w:val="22"/>
            <w:szCs w:val="22"/>
          </w:rPr>
          <w:t>t</w:t>
        </w:r>
      </w:ins>
      <w:ins w:id="45" w:author="Glenn" w:date="2014-05-18T13:38:00Z">
        <w:r>
          <w:rPr>
            <w:sz w:val="22"/>
            <w:szCs w:val="22"/>
          </w:rPr>
          <w:t xml:space="preserve"> </w:t>
        </w:r>
      </w:ins>
      <w:ins w:id="46" w:author="Glenn" w:date="2014-05-18T13:37:00Z">
        <w:r>
          <w:rPr>
            <w:sz w:val="22"/>
            <w:szCs w:val="22"/>
          </w:rPr>
          <w:t xml:space="preserve">email correspondence </w:t>
        </w:r>
      </w:ins>
      <w:del w:id="47" w:author="Glenn" w:date="2014-05-18T13:37:00Z">
        <w:r w:rsidR="00AF1A28" w:rsidRPr="00030163" w:rsidDel="00AE3044">
          <w:rPr>
            <w:sz w:val="22"/>
            <w:szCs w:val="22"/>
          </w:rPr>
          <w:delText>W</w:delText>
        </w:r>
      </w:del>
      <w:ins w:id="48" w:author="Glenn" w:date="2014-05-18T13:37:00Z">
        <w:r>
          <w:rPr>
            <w:sz w:val="22"/>
            <w:szCs w:val="22"/>
          </w:rPr>
          <w:t>w</w:t>
        </w:r>
      </w:ins>
      <w:r w:rsidR="00AF1A28" w:rsidRPr="00030163">
        <w:rPr>
          <w:sz w:val="22"/>
          <w:szCs w:val="22"/>
        </w:rPr>
        <w:t>e would like to</w:t>
      </w:r>
      <w:ins w:id="49" w:author="Glenn" w:date="2014-05-18T13:45:00Z">
        <w:r w:rsidR="00987B02">
          <w:rPr>
            <w:sz w:val="22"/>
            <w:szCs w:val="22"/>
          </w:rPr>
          <w:t xml:space="preserve"> formally</w:t>
        </w:r>
      </w:ins>
      <w:r w:rsidR="00AF1A28" w:rsidRPr="00030163">
        <w:rPr>
          <w:sz w:val="22"/>
          <w:szCs w:val="22"/>
        </w:rPr>
        <w:t xml:space="preserve"> request </w:t>
      </w:r>
      <w:ins w:id="50" w:author="Glenn" w:date="2014-05-18T13:38:00Z">
        <w:r>
          <w:rPr>
            <w:sz w:val="22"/>
            <w:szCs w:val="22"/>
          </w:rPr>
          <w:t xml:space="preserve">the </w:t>
        </w:r>
      </w:ins>
      <w:ins w:id="51" w:author="Glenn" w:date="2014-05-18T13:49:00Z">
        <w:r w:rsidR="00987B02">
          <w:rPr>
            <w:sz w:val="22"/>
            <w:szCs w:val="22"/>
          </w:rPr>
          <w:t>above</w:t>
        </w:r>
      </w:ins>
      <w:ins w:id="52" w:author="Glenn" w:date="2014-05-18T13:50:00Z">
        <w:r w:rsidR="00987B02">
          <w:rPr>
            <w:sz w:val="22"/>
            <w:szCs w:val="22"/>
          </w:rPr>
          <w:t xml:space="preserve"> </w:t>
        </w:r>
      </w:ins>
      <w:r w:rsidR="00AF1A28" w:rsidRPr="00030163">
        <w:rPr>
          <w:sz w:val="22"/>
          <w:szCs w:val="22"/>
        </w:rPr>
        <w:t xml:space="preserve">data </w:t>
      </w:r>
      <w:del w:id="53" w:author="Glenn" w:date="2014-05-18T13:49:00Z">
        <w:r w:rsidR="00AF1A28" w:rsidRPr="00030163" w:rsidDel="00987B02">
          <w:rPr>
            <w:sz w:val="22"/>
            <w:szCs w:val="22"/>
          </w:rPr>
          <w:delText>underlying the above publication</w:delText>
        </w:r>
      </w:del>
      <w:del w:id="54" w:author="Glenn" w:date="2014-05-18T13:50:00Z">
        <w:r w:rsidR="00AF1A28" w:rsidRPr="00030163" w:rsidDel="00987B02">
          <w:rPr>
            <w:sz w:val="22"/>
            <w:szCs w:val="22"/>
          </w:rPr>
          <w:delText xml:space="preserve"> </w:delText>
        </w:r>
      </w:del>
      <w:del w:id="55" w:author="Glenn" w:date="2014-05-18T13:38:00Z">
        <w:r w:rsidR="00AF1A28" w:rsidRPr="00030163" w:rsidDel="00AE3044">
          <w:rPr>
            <w:sz w:val="22"/>
            <w:szCs w:val="22"/>
          </w:rPr>
          <w:delText>for aid</w:delText>
        </w:r>
      </w:del>
      <w:ins w:id="56" w:author="Glenn" w:date="2014-05-18T13:50:00Z">
        <w:r w:rsidR="00987B02">
          <w:rPr>
            <w:sz w:val="22"/>
            <w:szCs w:val="22"/>
          </w:rPr>
          <w:t>t</w:t>
        </w:r>
      </w:ins>
      <w:ins w:id="57" w:author="Glenn" w:date="2014-05-18T13:38:00Z">
        <w:r>
          <w:rPr>
            <w:sz w:val="22"/>
            <w:szCs w:val="22"/>
          </w:rPr>
          <w:t>o ut</w:t>
        </w:r>
      </w:ins>
      <w:ins w:id="58" w:author="Glenn" w:date="2014-05-18T13:39:00Z">
        <w:r>
          <w:rPr>
            <w:sz w:val="22"/>
            <w:szCs w:val="22"/>
          </w:rPr>
          <w:t>i</w:t>
        </w:r>
      </w:ins>
      <w:ins w:id="59" w:author="Glenn" w:date="2014-05-18T13:38:00Z">
        <w:r>
          <w:rPr>
            <w:sz w:val="22"/>
            <w:szCs w:val="22"/>
          </w:rPr>
          <w:t>lise</w:t>
        </w:r>
      </w:ins>
      <w:r w:rsidR="00AF1A28" w:rsidRPr="00030163">
        <w:rPr>
          <w:sz w:val="22"/>
          <w:szCs w:val="22"/>
        </w:rPr>
        <w:t xml:space="preserve"> in </w:t>
      </w:r>
      <w:ins w:id="60" w:author="Glenn" w:date="2014-05-18T13:50:00Z">
        <w:r w:rsidR="00987B02">
          <w:rPr>
            <w:sz w:val="22"/>
            <w:szCs w:val="22"/>
          </w:rPr>
          <w:t>ongoing</w:t>
        </w:r>
      </w:ins>
      <w:del w:id="61" w:author="Glenn" w:date="2014-05-18T13:50:00Z">
        <w:r w:rsidR="00AF1A28" w:rsidRPr="00030163" w:rsidDel="00987B02">
          <w:rPr>
            <w:sz w:val="22"/>
            <w:szCs w:val="22"/>
          </w:rPr>
          <w:delText>our current</w:delText>
        </w:r>
      </w:del>
      <w:r w:rsidR="00AF1A28" w:rsidRPr="00030163">
        <w:rPr>
          <w:sz w:val="22"/>
          <w:szCs w:val="22"/>
        </w:rPr>
        <w:t xml:space="preserve"> research.  </w:t>
      </w:r>
      <w:ins w:id="62" w:author="Glenn" w:date="2014-05-18T13:50:00Z">
        <w:r w:rsidR="00987B02">
          <w:rPr>
            <w:sz w:val="22"/>
            <w:szCs w:val="22"/>
          </w:rPr>
          <w:t xml:space="preserve">The </w:t>
        </w:r>
      </w:ins>
      <w:del w:id="63" w:author="Glenn" w:date="2014-05-18T13:50:00Z">
        <w:r w:rsidR="00982FEA" w:rsidRPr="00030163" w:rsidDel="00987B02">
          <w:rPr>
            <w:sz w:val="22"/>
            <w:szCs w:val="22"/>
          </w:rPr>
          <w:delText xml:space="preserve">Your </w:delText>
        </w:r>
      </w:del>
      <w:r w:rsidR="00982FEA" w:rsidRPr="00030163">
        <w:rPr>
          <w:sz w:val="22"/>
          <w:szCs w:val="22"/>
        </w:rPr>
        <w:t>publication</w:t>
      </w:r>
      <w:ins w:id="64" w:author="Glenn" w:date="2014-05-18T13:50:00Z">
        <w:r w:rsidR="00987B02">
          <w:rPr>
            <w:sz w:val="22"/>
            <w:szCs w:val="22"/>
          </w:rPr>
          <w:t xml:space="preserve"> noted above</w:t>
        </w:r>
      </w:ins>
      <w:r w:rsidR="00982FEA" w:rsidRPr="00030163">
        <w:rPr>
          <w:sz w:val="22"/>
          <w:szCs w:val="22"/>
        </w:rPr>
        <w:t xml:space="preserve"> described a process for estimating antibody kinetics from sample data, using a mathematical model for antibody behaviour, combined with a statistical model for describing the variability inherent in individual test results.</w:t>
      </w:r>
      <w:ins w:id="65" w:author="Glenn" w:date="2014-05-18T13:45:00Z">
        <w:r>
          <w:rPr>
            <w:sz w:val="22"/>
            <w:szCs w:val="22"/>
          </w:rPr>
          <w:t xml:space="preserve"> </w:t>
        </w:r>
      </w:ins>
      <w:del w:id="66" w:author="Glenn" w:date="2014-05-18T13:45:00Z">
        <w:r w:rsidR="00030163" w:rsidDel="00AE3044">
          <w:rPr>
            <w:sz w:val="22"/>
            <w:szCs w:val="22"/>
          </w:rPr>
          <w:delText xml:space="preserve"> </w:delText>
        </w:r>
      </w:del>
    </w:p>
    <w:p w14:paraId="1F56BDAB" w14:textId="77777777" w:rsidR="00623B65" w:rsidRDefault="00982FEA" w:rsidP="00623B65">
      <w:pPr>
        <w:tabs>
          <w:tab w:val="left" w:pos="-567"/>
          <w:tab w:val="left" w:pos="8931"/>
        </w:tabs>
        <w:ind w:left="-567"/>
        <w:jc w:val="both"/>
        <w:rPr>
          <w:ins w:id="67" w:author="Glenn" w:date="2014-05-18T13:45:00Z"/>
          <w:sz w:val="22"/>
          <w:szCs w:val="22"/>
        </w:rPr>
        <w:pPrChange w:id="68" w:author="Glenn" w:date="2014-05-18T13:45:00Z">
          <w:pPr>
            <w:tabs>
              <w:tab w:val="left" w:pos="-567"/>
              <w:tab w:val="left" w:pos="8931"/>
            </w:tabs>
            <w:ind w:left="-567" w:firstLine="720"/>
          </w:pPr>
        </w:pPrChange>
      </w:pPr>
      <w:del w:id="69" w:author="Glenn" w:date="2014-05-18T13:40:00Z">
        <w:r w:rsidRPr="00030163" w:rsidDel="00AE3044">
          <w:rPr>
            <w:sz w:val="22"/>
            <w:szCs w:val="22"/>
          </w:rPr>
          <w:delText>In our current research w</w:delText>
        </w:r>
      </w:del>
      <w:ins w:id="70" w:author="Glenn" w:date="2014-05-18T13:40:00Z">
        <w:r w:rsidR="00AE3044">
          <w:rPr>
            <w:sz w:val="22"/>
            <w:szCs w:val="22"/>
          </w:rPr>
          <w:t>W</w:t>
        </w:r>
      </w:ins>
      <w:r w:rsidRPr="00030163">
        <w:rPr>
          <w:sz w:val="22"/>
          <w:szCs w:val="22"/>
        </w:rPr>
        <w:t xml:space="preserve">e </w:t>
      </w:r>
      <w:ins w:id="71" w:author="Glenn" w:date="2014-05-18T13:40:00Z">
        <w:r w:rsidR="00AE3044">
          <w:rPr>
            <w:sz w:val="22"/>
            <w:szCs w:val="22"/>
          </w:rPr>
          <w:t xml:space="preserve">seek to </w:t>
        </w:r>
      </w:ins>
      <w:ins w:id="72" w:author="Glenn" w:date="2014-05-18T13:41:00Z">
        <w:r w:rsidR="00AE3044">
          <w:rPr>
            <w:sz w:val="22"/>
            <w:szCs w:val="22"/>
          </w:rPr>
          <w:t>develop</w:t>
        </w:r>
      </w:ins>
      <w:ins w:id="73" w:author="Glenn" w:date="2014-05-18T13:44:00Z">
        <w:r w:rsidR="00AE3044">
          <w:rPr>
            <w:sz w:val="22"/>
            <w:szCs w:val="22"/>
          </w:rPr>
          <w:t xml:space="preserve"> novel statistical approaches which </w:t>
        </w:r>
        <w:r w:rsidR="00987B02">
          <w:rPr>
            <w:sz w:val="22"/>
            <w:szCs w:val="22"/>
          </w:rPr>
          <w:t>build on this work</w:t>
        </w:r>
      </w:ins>
      <w:ins w:id="74" w:author="Glenn" w:date="2014-05-18T13:49:00Z">
        <w:r w:rsidR="00987B02">
          <w:rPr>
            <w:sz w:val="22"/>
            <w:szCs w:val="22"/>
          </w:rPr>
          <w:t xml:space="preserve">, and the above data set </w:t>
        </w:r>
      </w:ins>
      <w:ins w:id="75" w:author="Glenn" w:date="2014-05-18T13:51:00Z">
        <w:r w:rsidR="00987B02">
          <w:rPr>
            <w:sz w:val="22"/>
            <w:szCs w:val="22"/>
          </w:rPr>
          <w:t xml:space="preserve">would be invaluable in </w:t>
        </w:r>
      </w:ins>
      <w:ins w:id="76" w:author="Glenn" w:date="2014-05-18T13:52:00Z">
        <w:r w:rsidR="00987B02">
          <w:rPr>
            <w:sz w:val="22"/>
            <w:szCs w:val="22"/>
          </w:rPr>
          <w:t>testing such methods.</w:t>
        </w:r>
      </w:ins>
    </w:p>
    <w:p w14:paraId="5DB704D6" w14:textId="77777777" w:rsidR="00623B65" w:rsidRDefault="00623B65" w:rsidP="00623B65">
      <w:pPr>
        <w:tabs>
          <w:tab w:val="left" w:pos="-567"/>
          <w:tab w:val="left" w:pos="8931"/>
        </w:tabs>
        <w:ind w:left="-567"/>
        <w:jc w:val="both"/>
        <w:rPr>
          <w:ins w:id="77" w:author="Glenn" w:date="2014-05-18T13:46:00Z"/>
          <w:sz w:val="22"/>
          <w:szCs w:val="22"/>
        </w:rPr>
        <w:pPrChange w:id="78" w:author="Glenn" w:date="2014-05-18T13:45:00Z">
          <w:pPr>
            <w:tabs>
              <w:tab w:val="left" w:pos="-567"/>
              <w:tab w:val="left" w:pos="8931"/>
            </w:tabs>
            <w:ind w:left="-567" w:firstLine="720"/>
          </w:pPr>
        </w:pPrChange>
      </w:pPr>
    </w:p>
    <w:p w14:paraId="51417D07" w14:textId="77777777" w:rsidR="00623B65" w:rsidRDefault="00987B02" w:rsidP="00623B65">
      <w:pPr>
        <w:tabs>
          <w:tab w:val="left" w:pos="-567"/>
          <w:tab w:val="left" w:pos="8931"/>
        </w:tabs>
        <w:ind w:left="-567"/>
        <w:jc w:val="both"/>
        <w:rPr>
          <w:del w:id="79" w:author="Glenn" w:date="2014-05-18T13:53:00Z"/>
          <w:sz w:val="22"/>
          <w:szCs w:val="22"/>
        </w:rPr>
        <w:pPrChange w:id="80" w:author="Glenn" w:date="2014-05-18T13:47:00Z">
          <w:pPr>
            <w:tabs>
              <w:tab w:val="left" w:pos="-567"/>
              <w:tab w:val="left" w:pos="8931"/>
            </w:tabs>
            <w:ind w:left="-567" w:firstLine="720"/>
          </w:pPr>
        </w:pPrChange>
      </w:pPr>
      <w:ins w:id="81" w:author="Glenn" w:date="2014-05-18T13:46:00Z">
        <w:r>
          <w:rPr>
            <w:sz w:val="22"/>
            <w:szCs w:val="22"/>
          </w:rPr>
          <w:t xml:space="preserve">We would not publish the </w:t>
        </w:r>
      </w:ins>
      <w:ins w:id="82" w:author="Glenn" w:date="2014-05-18T13:48:00Z">
        <w:r>
          <w:rPr>
            <w:sz w:val="22"/>
            <w:szCs w:val="22"/>
          </w:rPr>
          <w:t xml:space="preserve">study </w:t>
        </w:r>
      </w:ins>
      <w:ins w:id="83" w:author="Glenn" w:date="2014-05-18T13:46:00Z">
        <w:r>
          <w:rPr>
            <w:sz w:val="22"/>
            <w:szCs w:val="22"/>
          </w:rPr>
          <w:t xml:space="preserve">data or results </w:t>
        </w:r>
      </w:ins>
      <w:ins w:id="84" w:author="Glenn" w:date="2014-05-18T13:48:00Z">
        <w:r>
          <w:rPr>
            <w:sz w:val="22"/>
            <w:szCs w:val="22"/>
          </w:rPr>
          <w:t xml:space="preserve">derived </w:t>
        </w:r>
      </w:ins>
      <w:ins w:id="85" w:author="Glenn" w:date="2014-05-18T13:46:00Z">
        <w:r>
          <w:rPr>
            <w:sz w:val="22"/>
            <w:szCs w:val="22"/>
          </w:rPr>
          <w:t>from this data in a way which would enable identi</w:t>
        </w:r>
      </w:ins>
      <w:ins w:id="86" w:author="Glenn" w:date="2014-05-18T13:47:00Z">
        <w:r>
          <w:rPr>
            <w:sz w:val="22"/>
            <w:szCs w:val="22"/>
          </w:rPr>
          <w:t>f</w:t>
        </w:r>
      </w:ins>
      <w:ins w:id="87" w:author="Glenn" w:date="2014-05-18T13:46:00Z">
        <w:r>
          <w:rPr>
            <w:sz w:val="22"/>
            <w:szCs w:val="22"/>
          </w:rPr>
          <w:t>i</w:t>
        </w:r>
        <w:bookmarkStart w:id="88" w:name="_GoBack"/>
        <w:bookmarkEnd w:id="88"/>
        <w:r>
          <w:rPr>
            <w:sz w:val="22"/>
            <w:szCs w:val="22"/>
          </w:rPr>
          <w:t xml:space="preserve">cation </w:t>
        </w:r>
      </w:ins>
      <w:ins w:id="89" w:author="Glenn" w:date="2014-05-18T13:47:00Z">
        <w:r>
          <w:rPr>
            <w:sz w:val="22"/>
            <w:szCs w:val="22"/>
          </w:rPr>
          <w:t>of individual</w:t>
        </w:r>
      </w:ins>
      <w:ins w:id="90" w:author="Glenn" w:date="2014-05-18T13:48:00Z">
        <w:r>
          <w:rPr>
            <w:sz w:val="22"/>
            <w:szCs w:val="22"/>
          </w:rPr>
          <w:t>s in the study</w:t>
        </w:r>
      </w:ins>
      <w:ins w:id="91" w:author="Glenn" w:date="2014-05-18T13:49:00Z">
        <w:r>
          <w:rPr>
            <w:sz w:val="22"/>
            <w:szCs w:val="22"/>
          </w:rPr>
          <w:t xml:space="preserve">, </w:t>
        </w:r>
      </w:ins>
      <w:ins w:id="92" w:author="Glenn" w:date="2014-05-18T13:47:00Z">
        <w:r>
          <w:rPr>
            <w:sz w:val="22"/>
            <w:szCs w:val="22"/>
          </w:rPr>
          <w:t xml:space="preserve">and would seek your guidance on such matters prior </w:t>
        </w:r>
      </w:ins>
      <w:ins w:id="93" w:author="Glenn" w:date="2014-05-18T13:48:00Z">
        <w:r>
          <w:rPr>
            <w:sz w:val="22"/>
            <w:szCs w:val="22"/>
          </w:rPr>
          <w:t xml:space="preserve">to publication. </w:t>
        </w:r>
      </w:ins>
      <w:ins w:id="94" w:author="Glenn" w:date="2014-05-18T13:53:00Z">
        <w:r>
          <w:rPr>
            <w:sz w:val="22"/>
            <w:szCs w:val="22"/>
          </w:rPr>
          <w:t xml:space="preserve"> </w:t>
        </w:r>
      </w:ins>
      <w:del w:id="95" w:author="Glenn" w:date="2014-05-18T13:40:00Z">
        <w:r w:rsidR="00982FEA" w:rsidRPr="00030163" w:rsidDel="00AE3044">
          <w:rPr>
            <w:sz w:val="22"/>
            <w:szCs w:val="22"/>
          </w:rPr>
          <w:delText xml:space="preserve">are </w:delText>
        </w:r>
      </w:del>
      <w:del w:id="96" w:author="Glenn" w:date="2014-05-18T13:45:00Z">
        <w:r w:rsidR="00982FEA" w:rsidRPr="00030163" w:rsidDel="00987B02">
          <w:rPr>
            <w:sz w:val="22"/>
            <w:szCs w:val="22"/>
          </w:rPr>
          <w:delText xml:space="preserve">investigating ways of expanding and improving on the kind of models you’ve described. </w:delText>
        </w:r>
      </w:del>
      <w:del w:id="97" w:author="Glenn" w:date="2014-05-18T13:53:00Z">
        <w:r w:rsidR="00982FEA" w:rsidRPr="00030163" w:rsidDel="00987B02">
          <w:rPr>
            <w:sz w:val="22"/>
            <w:szCs w:val="22"/>
          </w:rPr>
          <w:delText xml:space="preserve"> </w:delText>
        </w:r>
      </w:del>
      <w:del w:id="98" w:author="Glenn" w:date="2014-05-18T13:40:00Z">
        <w:r w:rsidR="00982FEA" w:rsidRPr="00030163" w:rsidDel="00AE3044">
          <w:rPr>
            <w:sz w:val="22"/>
            <w:szCs w:val="22"/>
          </w:rPr>
          <w:delText xml:space="preserve">By first replicating your results using a reimplemented version of your model, </w:delText>
        </w:r>
        <w:r w:rsidR="00FD2EA3" w:rsidRPr="00030163" w:rsidDel="00AE3044">
          <w:rPr>
            <w:sz w:val="22"/>
            <w:szCs w:val="22"/>
          </w:rPr>
          <w:delText xml:space="preserve">before investigating the potential for improved performance, we hope to increase the trust of the validity of our own model, as well as being able to evaluate performance with a authentic, real-world data set. </w:delText>
        </w:r>
        <w:r w:rsidR="008949C7" w:rsidRPr="00030163" w:rsidDel="00AE3044">
          <w:rPr>
            <w:sz w:val="22"/>
            <w:szCs w:val="22"/>
          </w:rPr>
          <w:delText>Our intended use of the dataset can thus be seen as a subset of the way it was used for your 2009 publication.</w:delText>
        </w:r>
      </w:del>
    </w:p>
    <w:p w14:paraId="586655F9" w14:textId="77777777" w:rsidR="00623B65" w:rsidRDefault="00FD2EA3">
      <w:pPr>
        <w:tabs>
          <w:tab w:val="left" w:pos="-567"/>
          <w:tab w:val="left" w:pos="8931"/>
        </w:tabs>
        <w:rPr>
          <w:del w:id="99" w:author="Glenn" w:date="2014-05-18T13:49:00Z"/>
          <w:sz w:val="22"/>
          <w:szCs w:val="22"/>
        </w:rPr>
      </w:pPr>
      <w:del w:id="100" w:author="Glenn" w:date="2014-05-18T13:49:00Z">
        <w:r w:rsidRPr="00030163" w:rsidDel="00987B02">
          <w:rPr>
            <w:sz w:val="22"/>
            <w:szCs w:val="22"/>
          </w:rPr>
          <w:delText>The</w:delText>
        </w:r>
        <w:r w:rsidR="00030163" w:rsidDel="00987B02">
          <w:rPr>
            <w:sz w:val="22"/>
            <w:szCs w:val="22"/>
          </w:rPr>
          <w:delText xml:space="preserve"> dataset would be used for s</w:delText>
        </w:r>
        <w:r w:rsidRPr="00030163" w:rsidDel="00987B02">
          <w:rPr>
            <w:sz w:val="22"/>
            <w:szCs w:val="22"/>
          </w:rPr>
          <w:delText xml:space="preserve">trictly </w:delText>
        </w:r>
      </w:del>
      <w:del w:id="101" w:author="Glenn" w:date="2014-05-18T13:41:00Z">
        <w:r w:rsidRPr="00030163" w:rsidDel="00AE3044">
          <w:rPr>
            <w:sz w:val="22"/>
            <w:szCs w:val="22"/>
          </w:rPr>
          <w:delText>anonym</w:delText>
        </w:r>
      </w:del>
      <w:del w:id="102" w:author="Glenn" w:date="2014-05-18T13:49:00Z">
        <w:r w:rsidRPr="00030163" w:rsidDel="00987B02">
          <w:rPr>
            <w:sz w:val="22"/>
            <w:szCs w:val="22"/>
          </w:rPr>
          <w:delText>i</w:delText>
        </w:r>
      </w:del>
      <w:del w:id="103" w:author="Glenn" w:date="2014-05-18T13:41:00Z">
        <w:r w:rsidRPr="00030163" w:rsidDel="00AE3044">
          <w:rPr>
            <w:sz w:val="22"/>
            <w:szCs w:val="22"/>
          </w:rPr>
          <w:delText>s</w:delText>
        </w:r>
      </w:del>
      <w:del w:id="104" w:author="Glenn" w:date="2014-05-18T13:49:00Z">
        <w:r w:rsidRPr="00030163" w:rsidDel="00987B02">
          <w:rPr>
            <w:sz w:val="22"/>
            <w:szCs w:val="22"/>
          </w:rPr>
          <w:delText xml:space="preserve">ed </w:delText>
        </w:r>
      </w:del>
      <w:del w:id="105" w:author="Glenn" w:date="2014-05-18T13:41:00Z">
        <w:r w:rsidRPr="00030163" w:rsidDel="00AE3044">
          <w:rPr>
            <w:sz w:val="22"/>
            <w:szCs w:val="22"/>
          </w:rPr>
          <w:delText xml:space="preserve">data </w:delText>
        </w:r>
      </w:del>
      <w:del w:id="106" w:author="Glenn" w:date="2014-05-18T13:49:00Z">
        <w:r w:rsidRPr="00030163" w:rsidDel="00987B02">
          <w:rPr>
            <w:sz w:val="22"/>
            <w:szCs w:val="22"/>
          </w:rPr>
          <w:delText>a</w:delText>
        </w:r>
        <w:r w:rsidR="00030163" w:rsidDel="00987B02">
          <w:rPr>
            <w:sz w:val="22"/>
            <w:szCs w:val="22"/>
          </w:rPr>
          <w:delText>nalysis, with only a unique key</w:delText>
        </w:r>
      </w:del>
    </w:p>
    <w:p w14:paraId="68FD28E4" w14:textId="77777777" w:rsidR="00623B65" w:rsidRDefault="00FD2EA3" w:rsidP="00623B65">
      <w:pPr>
        <w:tabs>
          <w:tab w:val="left" w:pos="-567"/>
          <w:tab w:val="left" w:pos="8931"/>
        </w:tabs>
        <w:rPr>
          <w:del w:id="107" w:author="Glenn" w:date="2014-05-18T13:53:00Z"/>
          <w:sz w:val="22"/>
          <w:szCs w:val="22"/>
        </w:rPr>
        <w:pPrChange w:id="108" w:author="Glenn" w:date="2014-05-18T13:53:00Z">
          <w:pPr>
            <w:tabs>
              <w:tab w:val="left" w:pos="-567"/>
              <w:tab w:val="left" w:pos="8931"/>
            </w:tabs>
            <w:ind w:left="-567"/>
          </w:pPr>
        </w:pPrChange>
      </w:pPr>
      <w:del w:id="109" w:author="Glenn" w:date="2014-05-18T13:49:00Z">
        <w:r w:rsidRPr="00030163" w:rsidDel="00987B02">
          <w:rPr>
            <w:sz w:val="22"/>
            <w:szCs w:val="22"/>
          </w:rPr>
          <w:delText>identifying separate individuals in the study.</w:delText>
        </w:r>
        <w:r w:rsidR="00030163" w:rsidDel="00987B02">
          <w:rPr>
            <w:sz w:val="22"/>
            <w:szCs w:val="22"/>
          </w:rPr>
          <w:delText xml:space="preserve"> We would attempt to estimate</w:delText>
        </w:r>
        <w:r w:rsidRPr="00030163" w:rsidDel="00987B02">
          <w:rPr>
            <w:sz w:val="22"/>
            <w:szCs w:val="22"/>
          </w:rPr>
          <w:delText xml:space="preserve"> kinetics of antibodies based on</w:delText>
        </w:r>
        <w:r w:rsidR="00030163" w:rsidDel="00987B02">
          <w:rPr>
            <w:sz w:val="22"/>
            <w:szCs w:val="22"/>
          </w:rPr>
          <w:delText>ly on</w:delText>
        </w:r>
        <w:r w:rsidRPr="00030163" w:rsidDel="00987B02">
          <w:rPr>
            <w:sz w:val="22"/>
            <w:szCs w:val="22"/>
          </w:rPr>
          <w:delText xml:space="preserve"> recorded t</w:delText>
        </w:r>
        <w:r w:rsidR="008171D8" w:rsidRPr="00030163" w:rsidDel="00987B02">
          <w:rPr>
            <w:sz w:val="22"/>
            <w:szCs w:val="22"/>
          </w:rPr>
          <w:delText>est values, date of test, and the study ID of the individual</w:delText>
        </w:r>
        <w:r w:rsidR="00030163" w:rsidDel="00987B02">
          <w:rPr>
            <w:sz w:val="22"/>
            <w:szCs w:val="22"/>
          </w:rPr>
          <w:delText>, in order to evaluate</w:delText>
        </w:r>
        <w:r w:rsidR="008171D8" w:rsidRPr="00030163" w:rsidDel="00987B02">
          <w:rPr>
            <w:sz w:val="22"/>
            <w:szCs w:val="22"/>
          </w:rPr>
          <w:delText xml:space="preserve"> potential performance in estimating test kinetics gained from modifying the original model.</w:delText>
        </w:r>
        <w:r w:rsidR="00030163" w:rsidDel="00987B02">
          <w:rPr>
            <w:sz w:val="22"/>
            <w:szCs w:val="22"/>
          </w:rPr>
          <w:delText xml:space="preserve"> </w:delText>
        </w:r>
        <w:commentRangeStart w:id="110"/>
        <w:r w:rsidR="00030163" w:rsidDel="00987B02">
          <w:rPr>
            <w:sz w:val="22"/>
            <w:szCs w:val="22"/>
          </w:rPr>
          <w:delText>A</w:delText>
        </w:r>
        <w:r w:rsidR="008171D8" w:rsidRPr="00030163" w:rsidDel="00987B02">
          <w:rPr>
            <w:sz w:val="22"/>
            <w:szCs w:val="22"/>
          </w:rPr>
          <w:delText>t no point would there be any attempt to draw any clinical or medical conclusions from the datas</w:delText>
        </w:r>
        <w:r w:rsidR="00030163" w:rsidRPr="00030163" w:rsidDel="00987B02">
          <w:rPr>
            <w:sz w:val="22"/>
            <w:szCs w:val="22"/>
          </w:rPr>
          <w:delText>et, nor any attempt to extract additional individual information</w:delText>
        </w:r>
      </w:del>
      <w:del w:id="111" w:author="Glenn" w:date="2014-05-18T13:53:00Z">
        <w:r w:rsidR="00030163" w:rsidRPr="00030163" w:rsidDel="00987B02">
          <w:rPr>
            <w:sz w:val="22"/>
            <w:szCs w:val="22"/>
          </w:rPr>
          <w:delText>.</w:delText>
        </w:r>
      </w:del>
      <w:ins w:id="112" w:author="Glenn" w:date="2014-05-18T13:53:00Z">
        <w:r w:rsidR="00987B02">
          <w:rPr>
            <w:sz w:val="22"/>
            <w:szCs w:val="22"/>
          </w:rPr>
          <w:t>F</w:t>
        </w:r>
      </w:ins>
      <w:del w:id="113" w:author="Glenn" w:date="2014-05-18T13:53:00Z">
        <w:r w:rsidR="00030163" w:rsidRPr="00030163" w:rsidDel="00987B02">
          <w:rPr>
            <w:sz w:val="22"/>
            <w:szCs w:val="22"/>
          </w:rPr>
          <w:delText xml:space="preserve"> </w:delText>
        </w:r>
        <w:commentRangeEnd w:id="110"/>
        <w:r w:rsidR="00AE3044" w:rsidDel="00987B02">
          <w:rPr>
            <w:rStyle w:val="CommentReference"/>
          </w:rPr>
          <w:commentReference w:id="110"/>
        </w:r>
      </w:del>
    </w:p>
    <w:p w14:paraId="5316A132" w14:textId="77777777" w:rsidR="00623B65" w:rsidRDefault="00987B02" w:rsidP="00623B65">
      <w:pPr>
        <w:tabs>
          <w:tab w:val="left" w:pos="-567"/>
          <w:tab w:val="left" w:pos="8931"/>
        </w:tabs>
        <w:ind w:left="-567"/>
        <w:jc w:val="both"/>
        <w:rPr>
          <w:sz w:val="22"/>
          <w:szCs w:val="22"/>
        </w:rPr>
        <w:pPrChange w:id="114" w:author="Glenn" w:date="2014-05-18T13:53:00Z">
          <w:pPr>
            <w:tabs>
              <w:tab w:val="left" w:pos="0"/>
              <w:tab w:val="left" w:pos="8931"/>
            </w:tabs>
            <w:ind w:left="-567" w:firstLine="567"/>
          </w:pPr>
        </w:pPrChange>
      </w:pPr>
      <w:ins w:id="115" w:author="Glenn" w:date="2014-05-18T13:53:00Z">
        <w:r>
          <w:rPr>
            <w:sz w:val="22"/>
            <w:szCs w:val="22"/>
          </w:rPr>
          <w:t xml:space="preserve">urthermore, </w:t>
        </w:r>
      </w:ins>
      <w:del w:id="116" w:author="Glenn" w:date="2014-05-18T13:53:00Z">
        <w:r w:rsidR="00030163" w:rsidDel="00987B02">
          <w:rPr>
            <w:sz w:val="22"/>
            <w:szCs w:val="22"/>
          </w:rPr>
          <w:delText>I</w:delText>
        </w:r>
      </w:del>
      <w:ins w:id="117" w:author="Glenn" w:date="2014-05-18T13:53:00Z">
        <w:r>
          <w:rPr>
            <w:sz w:val="22"/>
            <w:szCs w:val="22"/>
          </w:rPr>
          <w:t>i</w:t>
        </w:r>
      </w:ins>
      <w:r w:rsidR="00FD2EA3" w:rsidRPr="00030163">
        <w:rPr>
          <w:sz w:val="22"/>
          <w:szCs w:val="22"/>
        </w:rPr>
        <w:t xml:space="preserve">n any publication that might result from </w:t>
      </w:r>
      <w:ins w:id="118" w:author="Glenn" w:date="2014-05-18T13:55:00Z">
        <w:r>
          <w:rPr>
            <w:sz w:val="22"/>
            <w:szCs w:val="22"/>
          </w:rPr>
          <w:t xml:space="preserve">use of </w:t>
        </w:r>
      </w:ins>
      <w:r w:rsidR="00FD2EA3" w:rsidRPr="00030163">
        <w:rPr>
          <w:sz w:val="22"/>
          <w:szCs w:val="22"/>
        </w:rPr>
        <w:t xml:space="preserve">this </w:t>
      </w:r>
      <w:ins w:id="119" w:author="Glenn" w:date="2014-05-18T13:55:00Z">
        <w:r>
          <w:rPr>
            <w:sz w:val="22"/>
            <w:szCs w:val="22"/>
          </w:rPr>
          <w:t>data</w:t>
        </w:r>
      </w:ins>
      <w:del w:id="120" w:author="Glenn" w:date="2014-05-18T13:55:00Z">
        <w:r w:rsidR="00FD2EA3" w:rsidRPr="00030163" w:rsidDel="00987B02">
          <w:rPr>
            <w:sz w:val="22"/>
            <w:szCs w:val="22"/>
          </w:rPr>
          <w:delText>work</w:delText>
        </w:r>
      </w:del>
      <w:r w:rsidR="00FD2EA3" w:rsidRPr="00030163">
        <w:rPr>
          <w:sz w:val="22"/>
          <w:szCs w:val="22"/>
        </w:rPr>
        <w:t xml:space="preserve">, we would of course offer </w:t>
      </w:r>
      <w:ins w:id="121" w:author="Glenn" w:date="2014-05-18T13:53:00Z">
        <w:r>
          <w:rPr>
            <w:sz w:val="22"/>
            <w:szCs w:val="22"/>
          </w:rPr>
          <w:t xml:space="preserve">you </w:t>
        </w:r>
      </w:ins>
      <w:r w:rsidR="00FD2EA3" w:rsidRPr="00030163">
        <w:rPr>
          <w:sz w:val="22"/>
          <w:szCs w:val="22"/>
        </w:rPr>
        <w:t xml:space="preserve">co-authorship(s) reflecting the importance of the </w:t>
      </w:r>
      <w:ins w:id="122" w:author="Glenn" w:date="2014-05-18T13:54:00Z">
        <w:r>
          <w:rPr>
            <w:sz w:val="22"/>
            <w:szCs w:val="22"/>
          </w:rPr>
          <w:t xml:space="preserve">data </w:t>
        </w:r>
      </w:ins>
      <w:r w:rsidR="00FD2EA3" w:rsidRPr="00030163">
        <w:rPr>
          <w:sz w:val="22"/>
          <w:szCs w:val="22"/>
        </w:rPr>
        <w:t xml:space="preserve">used </w:t>
      </w:r>
      <w:del w:id="123" w:author="Glenn" w:date="2014-05-18T13:54:00Z">
        <w:r w:rsidR="00FD2EA3" w:rsidRPr="00030163" w:rsidDel="00987B02">
          <w:rPr>
            <w:sz w:val="22"/>
            <w:szCs w:val="22"/>
          </w:rPr>
          <w:delText xml:space="preserve">data </w:delText>
        </w:r>
      </w:del>
      <w:r w:rsidR="00FD2EA3" w:rsidRPr="00030163">
        <w:rPr>
          <w:sz w:val="22"/>
          <w:szCs w:val="22"/>
        </w:rPr>
        <w:t>for the scientific quality of the publication, as well as any input you might have in the research and/or writing of the manuscript.</w:t>
      </w:r>
    </w:p>
    <w:p w14:paraId="2632EA5C" w14:textId="77777777" w:rsidR="00AF1A28" w:rsidRPr="00030163" w:rsidRDefault="00AF1A28" w:rsidP="00030163">
      <w:pPr>
        <w:tabs>
          <w:tab w:val="left" w:pos="-567"/>
          <w:tab w:val="left" w:pos="8931"/>
        </w:tabs>
        <w:ind w:left="-567" w:firstLine="720"/>
        <w:rPr>
          <w:sz w:val="22"/>
          <w:szCs w:val="22"/>
        </w:rPr>
      </w:pPr>
    </w:p>
    <w:p w14:paraId="0A55942E" w14:textId="77777777" w:rsidR="008171D8" w:rsidRPr="00030163" w:rsidRDefault="008171D8" w:rsidP="008949C7">
      <w:pPr>
        <w:tabs>
          <w:tab w:val="left" w:pos="-567"/>
          <w:tab w:val="left" w:pos="8931"/>
        </w:tabs>
        <w:ind w:left="-567"/>
        <w:rPr>
          <w:sz w:val="22"/>
          <w:szCs w:val="22"/>
        </w:rPr>
      </w:pPr>
      <w:r w:rsidRPr="00030163">
        <w:rPr>
          <w:sz w:val="22"/>
          <w:szCs w:val="22"/>
        </w:rPr>
        <w:t>Best regards,</w:t>
      </w:r>
    </w:p>
    <w:p w14:paraId="10226A80" w14:textId="77777777" w:rsidR="008171D8" w:rsidRPr="00030163" w:rsidRDefault="008171D8" w:rsidP="008949C7">
      <w:pPr>
        <w:tabs>
          <w:tab w:val="left" w:pos="-567"/>
          <w:tab w:val="left" w:pos="8931"/>
        </w:tabs>
        <w:ind w:left="-567"/>
        <w:rPr>
          <w:sz w:val="22"/>
          <w:szCs w:val="22"/>
        </w:rPr>
      </w:pPr>
    </w:p>
    <w:p w14:paraId="135C7669" w14:textId="77777777" w:rsidR="00030163" w:rsidRPr="00030163" w:rsidRDefault="00030163" w:rsidP="008949C7">
      <w:pPr>
        <w:tabs>
          <w:tab w:val="left" w:pos="-567"/>
          <w:tab w:val="left" w:pos="8931"/>
        </w:tabs>
        <w:ind w:left="-567"/>
        <w:rPr>
          <w:sz w:val="22"/>
          <w:szCs w:val="22"/>
        </w:rPr>
      </w:pPr>
      <w:r w:rsidRPr="00030163">
        <w:rPr>
          <w:sz w:val="22"/>
          <w:szCs w:val="22"/>
        </w:rPr>
        <w:t>Gustaf Rydevik</w:t>
      </w:r>
    </w:p>
    <w:p w14:paraId="5D375FAD" w14:textId="77777777" w:rsidR="008171D8" w:rsidRPr="00030163" w:rsidRDefault="008171D8" w:rsidP="008949C7">
      <w:pPr>
        <w:tabs>
          <w:tab w:val="left" w:pos="-567"/>
          <w:tab w:val="left" w:pos="8931"/>
        </w:tabs>
        <w:ind w:left="-567"/>
        <w:rPr>
          <w:sz w:val="22"/>
          <w:szCs w:val="22"/>
        </w:rPr>
      </w:pPr>
      <w:r w:rsidRPr="00030163">
        <w:rPr>
          <w:sz w:val="22"/>
          <w:szCs w:val="22"/>
        </w:rPr>
        <w:t>PhD student</w:t>
      </w:r>
    </w:p>
    <w:p w14:paraId="305E5F44" w14:textId="77777777" w:rsidR="008171D8" w:rsidRPr="00030163" w:rsidRDefault="008171D8" w:rsidP="008949C7">
      <w:pPr>
        <w:tabs>
          <w:tab w:val="left" w:pos="-567"/>
          <w:tab w:val="left" w:pos="8931"/>
        </w:tabs>
        <w:ind w:left="-567"/>
        <w:rPr>
          <w:sz w:val="22"/>
          <w:szCs w:val="22"/>
        </w:rPr>
      </w:pPr>
      <w:r w:rsidRPr="00030163">
        <w:rPr>
          <w:sz w:val="22"/>
          <w:szCs w:val="22"/>
        </w:rPr>
        <w:t>Biomathematics and Statistics Scotland/</w:t>
      </w:r>
    </w:p>
    <w:p w14:paraId="2F79915D" w14:textId="77777777" w:rsidR="008171D8" w:rsidRPr="00030163" w:rsidRDefault="008171D8" w:rsidP="008949C7">
      <w:pPr>
        <w:tabs>
          <w:tab w:val="left" w:pos="-567"/>
          <w:tab w:val="left" w:pos="8931"/>
        </w:tabs>
        <w:ind w:left="-567"/>
        <w:rPr>
          <w:sz w:val="22"/>
          <w:szCs w:val="22"/>
        </w:rPr>
      </w:pPr>
      <w:r w:rsidRPr="00030163">
        <w:rPr>
          <w:sz w:val="22"/>
          <w:szCs w:val="22"/>
        </w:rPr>
        <w:t>SRUC/University of York</w:t>
      </w:r>
    </w:p>
    <w:p w14:paraId="65CA7892" w14:textId="77777777" w:rsidR="008171D8" w:rsidRPr="00030163" w:rsidRDefault="008171D8" w:rsidP="008949C7">
      <w:pPr>
        <w:tabs>
          <w:tab w:val="left" w:pos="-567"/>
          <w:tab w:val="left" w:pos="8931"/>
        </w:tabs>
        <w:ind w:left="-567"/>
        <w:rPr>
          <w:sz w:val="22"/>
          <w:szCs w:val="22"/>
        </w:rPr>
      </w:pPr>
    </w:p>
    <w:p w14:paraId="23806670" w14:textId="77777777" w:rsidR="008171D8" w:rsidRDefault="000923F3" w:rsidP="008949C7">
      <w:pPr>
        <w:tabs>
          <w:tab w:val="left" w:pos="-567"/>
          <w:tab w:val="left" w:pos="8931"/>
        </w:tabs>
        <w:ind w:left="-567"/>
        <w:rPr>
          <w:sz w:val="22"/>
          <w:szCs w:val="22"/>
        </w:rPr>
      </w:pPr>
      <w:ins w:id="124" w:author="Glenn" w:date="2014-05-18T13:58:00Z">
        <w:r>
          <w:rPr>
            <w:sz w:val="22"/>
            <w:szCs w:val="22"/>
          </w:rPr>
          <w:t xml:space="preserve">Writing on behalf of myself and </w:t>
        </w:r>
      </w:ins>
      <w:del w:id="125" w:author="Glenn" w:date="2014-05-18T13:59:00Z">
        <w:r w:rsidR="008949C7" w:rsidDel="000923F3">
          <w:rPr>
            <w:sz w:val="22"/>
            <w:szCs w:val="22"/>
          </w:rPr>
          <w:delText>O</w:delText>
        </w:r>
      </w:del>
      <w:ins w:id="126" w:author="Glenn" w:date="2014-05-18T13:59:00Z">
        <w:r>
          <w:rPr>
            <w:sz w:val="22"/>
            <w:szCs w:val="22"/>
          </w:rPr>
          <w:t>the o</w:t>
        </w:r>
      </w:ins>
      <w:r w:rsidR="008949C7">
        <w:rPr>
          <w:sz w:val="22"/>
          <w:szCs w:val="22"/>
        </w:rPr>
        <w:t>ther s</w:t>
      </w:r>
      <w:r w:rsidR="008171D8" w:rsidRPr="00030163">
        <w:rPr>
          <w:sz w:val="22"/>
          <w:szCs w:val="22"/>
        </w:rPr>
        <w:t>cie</w:t>
      </w:r>
      <w:r w:rsidR="008949C7">
        <w:rPr>
          <w:sz w:val="22"/>
          <w:szCs w:val="22"/>
        </w:rPr>
        <w:t>ntists involved in this project:</w:t>
      </w:r>
    </w:p>
    <w:p w14:paraId="0FE691A9" w14:textId="77777777" w:rsidR="00BD6E05" w:rsidDel="000923F3" w:rsidRDefault="00BD6E05" w:rsidP="008949C7">
      <w:pPr>
        <w:tabs>
          <w:tab w:val="left" w:pos="-567"/>
          <w:tab w:val="left" w:pos="8931"/>
        </w:tabs>
        <w:ind w:left="-567"/>
        <w:rPr>
          <w:del w:id="127" w:author="Glenn" w:date="2014-05-18T13:58:00Z"/>
          <w:sz w:val="22"/>
          <w:szCs w:val="22"/>
        </w:rPr>
      </w:pPr>
    </w:p>
    <w:p w14:paraId="1B6EB200" w14:textId="77777777" w:rsidR="00BD6E05" w:rsidRPr="00030163" w:rsidDel="000923F3" w:rsidRDefault="00BD6E05" w:rsidP="008949C7">
      <w:pPr>
        <w:tabs>
          <w:tab w:val="left" w:pos="-567"/>
          <w:tab w:val="left" w:pos="8931"/>
        </w:tabs>
        <w:ind w:left="-567"/>
        <w:rPr>
          <w:del w:id="128" w:author="Glenn" w:date="2014-05-18T13:58:00Z"/>
          <w:sz w:val="22"/>
          <w:szCs w:val="22"/>
        </w:rPr>
      </w:pPr>
      <w:r>
        <w:rPr>
          <w:sz w:val="22"/>
          <w:szCs w:val="22"/>
        </w:rPr>
        <w:t xml:space="preserve"> </w:t>
      </w:r>
    </w:p>
    <w:p w14:paraId="00AF66EC" w14:textId="77777777" w:rsidR="008171D8" w:rsidRPr="00030163" w:rsidDel="000923F3" w:rsidRDefault="008171D8">
      <w:pPr>
        <w:tabs>
          <w:tab w:val="left" w:pos="-567"/>
          <w:tab w:val="left" w:pos="8931"/>
        </w:tabs>
        <w:ind w:left="-567"/>
        <w:rPr>
          <w:del w:id="129" w:author="Glenn" w:date="2014-05-18T13:58:00Z"/>
          <w:sz w:val="22"/>
          <w:szCs w:val="22"/>
        </w:rPr>
        <w:pPrChange w:id="130" w:author="Glenn" w:date="2014-05-18T13:58:00Z">
          <w:pPr>
            <w:tabs>
              <w:tab w:val="left" w:pos="-567"/>
              <w:tab w:val="left" w:pos="8931"/>
            </w:tabs>
          </w:pPr>
        </w:pPrChange>
      </w:pPr>
    </w:p>
    <w:p w14:paraId="640C12B2" w14:textId="77777777" w:rsidR="008949C7" w:rsidRDefault="008949C7" w:rsidP="008949C7">
      <w:pPr>
        <w:tabs>
          <w:tab w:val="left" w:pos="-567"/>
          <w:tab w:val="left" w:pos="8931"/>
        </w:tabs>
        <w:rPr>
          <w:sz w:val="22"/>
          <w:szCs w:val="22"/>
        </w:rPr>
        <w:sectPr w:rsidR="008949C7" w:rsidSect="008949C7">
          <w:pgSz w:w="11900" w:h="16840"/>
          <w:pgMar w:top="1440" w:right="1701" w:bottom="1440" w:left="1701" w:header="709" w:footer="709" w:gutter="0"/>
          <w:cols w:space="708"/>
          <w:docGrid w:linePitch="360"/>
        </w:sectPr>
      </w:pPr>
    </w:p>
    <w:p w14:paraId="3E3621E3" w14:textId="77777777" w:rsidR="008949C7" w:rsidRPr="008949C7" w:rsidRDefault="008949C7" w:rsidP="008949C7">
      <w:pPr>
        <w:tabs>
          <w:tab w:val="left" w:pos="-567"/>
          <w:tab w:val="left" w:pos="8931"/>
        </w:tabs>
        <w:rPr>
          <w:sz w:val="22"/>
          <w:szCs w:val="22"/>
        </w:rPr>
      </w:pPr>
      <w:r w:rsidRPr="008949C7">
        <w:rPr>
          <w:sz w:val="22"/>
          <w:szCs w:val="22"/>
        </w:rPr>
        <w:lastRenderedPageBreak/>
        <w:t>Mike Hutchings</w:t>
      </w:r>
    </w:p>
    <w:p w14:paraId="3DBEE3FF" w14:textId="77777777" w:rsidR="008949C7" w:rsidRPr="008949C7" w:rsidRDefault="008949C7" w:rsidP="00BD6E05">
      <w:pPr>
        <w:tabs>
          <w:tab w:val="left" w:pos="-567"/>
          <w:tab w:val="left" w:pos="8931"/>
        </w:tabs>
        <w:rPr>
          <w:sz w:val="22"/>
          <w:szCs w:val="22"/>
        </w:rPr>
      </w:pPr>
      <w:r w:rsidRPr="008949C7">
        <w:rPr>
          <w:sz w:val="22"/>
          <w:szCs w:val="22"/>
        </w:rPr>
        <w:t>Professor in Disease   Systems,</w:t>
      </w:r>
    </w:p>
    <w:p w14:paraId="5F3D8201" w14:textId="77777777" w:rsidR="008949C7" w:rsidRDefault="008949C7" w:rsidP="008949C7">
      <w:pPr>
        <w:tabs>
          <w:tab w:val="left" w:pos="-567"/>
          <w:tab w:val="left" w:pos="8931"/>
        </w:tabs>
        <w:ind w:right="-641"/>
        <w:rPr>
          <w:sz w:val="22"/>
          <w:szCs w:val="22"/>
        </w:rPr>
      </w:pPr>
      <w:r w:rsidRPr="008949C7">
        <w:rPr>
          <w:sz w:val="22"/>
          <w:szCs w:val="22"/>
        </w:rPr>
        <w:t>SRUC</w:t>
      </w:r>
    </w:p>
    <w:p w14:paraId="55B14E6F" w14:textId="77777777" w:rsidR="008949C7" w:rsidRDefault="008949C7" w:rsidP="008949C7">
      <w:pPr>
        <w:tabs>
          <w:tab w:val="left" w:pos="-567"/>
          <w:tab w:val="left" w:pos="8931"/>
        </w:tabs>
        <w:ind w:right="-641"/>
        <w:rPr>
          <w:sz w:val="22"/>
          <w:szCs w:val="22"/>
        </w:rPr>
      </w:pPr>
    </w:p>
    <w:p w14:paraId="0E1ACBA6" w14:textId="77777777" w:rsidR="008949C7" w:rsidRDefault="008949C7" w:rsidP="008949C7">
      <w:pPr>
        <w:tabs>
          <w:tab w:val="left" w:pos="-567"/>
          <w:tab w:val="left" w:pos="8931"/>
        </w:tabs>
        <w:ind w:right="-641"/>
        <w:rPr>
          <w:sz w:val="22"/>
          <w:szCs w:val="22"/>
        </w:rPr>
      </w:pPr>
    </w:p>
    <w:p w14:paraId="3503522F" w14:textId="77777777" w:rsidR="008949C7" w:rsidRDefault="008949C7" w:rsidP="008949C7">
      <w:pPr>
        <w:tabs>
          <w:tab w:val="left" w:pos="-567"/>
          <w:tab w:val="left" w:pos="8931"/>
        </w:tabs>
        <w:ind w:right="-641"/>
        <w:rPr>
          <w:sz w:val="22"/>
          <w:szCs w:val="22"/>
        </w:rPr>
      </w:pPr>
      <w:r>
        <w:rPr>
          <w:sz w:val="22"/>
          <w:szCs w:val="22"/>
        </w:rPr>
        <w:t>Glenn Marion</w:t>
      </w:r>
    </w:p>
    <w:p w14:paraId="5B74955D" w14:textId="77777777" w:rsidR="008949C7" w:rsidRDefault="008949C7" w:rsidP="008949C7">
      <w:pPr>
        <w:tabs>
          <w:tab w:val="left" w:pos="-567"/>
          <w:tab w:val="left" w:pos="8931"/>
        </w:tabs>
        <w:ind w:right="-641"/>
        <w:rPr>
          <w:sz w:val="22"/>
          <w:szCs w:val="22"/>
        </w:rPr>
      </w:pPr>
      <w:r>
        <w:rPr>
          <w:sz w:val="22"/>
          <w:szCs w:val="22"/>
        </w:rPr>
        <w:t>Head of Research,</w:t>
      </w:r>
    </w:p>
    <w:p w14:paraId="2292E4C8" w14:textId="77777777" w:rsidR="008949C7" w:rsidRDefault="008949C7" w:rsidP="008949C7">
      <w:pPr>
        <w:tabs>
          <w:tab w:val="left" w:pos="-567"/>
          <w:tab w:val="left" w:pos="8931"/>
        </w:tabs>
        <w:ind w:right="-641"/>
        <w:rPr>
          <w:sz w:val="22"/>
          <w:szCs w:val="22"/>
        </w:rPr>
      </w:pPr>
      <w:r>
        <w:rPr>
          <w:sz w:val="22"/>
          <w:szCs w:val="22"/>
        </w:rPr>
        <w:t>Biomathematics and Statistics Scotland</w:t>
      </w:r>
    </w:p>
    <w:p w14:paraId="785F97E2" w14:textId="77777777" w:rsidR="008949C7" w:rsidRPr="008949C7" w:rsidRDefault="008949C7" w:rsidP="008949C7">
      <w:pPr>
        <w:tabs>
          <w:tab w:val="left" w:pos="-567"/>
          <w:tab w:val="left" w:pos="8931"/>
        </w:tabs>
        <w:ind w:right="-641"/>
        <w:rPr>
          <w:sz w:val="22"/>
          <w:szCs w:val="22"/>
        </w:rPr>
      </w:pPr>
    </w:p>
    <w:p w14:paraId="0652A108" w14:textId="77777777" w:rsidR="008949C7" w:rsidRPr="008949C7" w:rsidRDefault="008949C7" w:rsidP="008949C7">
      <w:pPr>
        <w:tabs>
          <w:tab w:val="left" w:pos="-567"/>
          <w:tab w:val="left" w:pos="8931"/>
        </w:tabs>
        <w:ind w:right="-641"/>
        <w:rPr>
          <w:sz w:val="22"/>
          <w:szCs w:val="22"/>
        </w:rPr>
      </w:pPr>
      <w:r w:rsidRPr="008949C7">
        <w:rPr>
          <w:sz w:val="22"/>
          <w:szCs w:val="22"/>
        </w:rPr>
        <w:t>Ross Davidson</w:t>
      </w:r>
    </w:p>
    <w:p w14:paraId="2AF860FC" w14:textId="77777777" w:rsidR="008949C7" w:rsidRPr="008949C7" w:rsidRDefault="008949C7" w:rsidP="008949C7">
      <w:pPr>
        <w:tabs>
          <w:tab w:val="left" w:pos="-567"/>
          <w:tab w:val="left" w:pos="8931"/>
        </w:tabs>
        <w:ind w:right="-641"/>
        <w:rPr>
          <w:sz w:val="22"/>
          <w:szCs w:val="22"/>
        </w:rPr>
      </w:pPr>
      <w:r w:rsidRPr="008949C7">
        <w:rPr>
          <w:sz w:val="22"/>
          <w:szCs w:val="22"/>
        </w:rPr>
        <w:t>Mathematical Epidemiologist</w:t>
      </w:r>
    </w:p>
    <w:p w14:paraId="15AD7C6A" w14:textId="77777777" w:rsidR="008949C7" w:rsidRDefault="008949C7" w:rsidP="008949C7">
      <w:pPr>
        <w:tabs>
          <w:tab w:val="left" w:pos="-567"/>
          <w:tab w:val="left" w:pos="8931"/>
        </w:tabs>
        <w:ind w:right="-641"/>
        <w:rPr>
          <w:sz w:val="22"/>
          <w:szCs w:val="22"/>
        </w:rPr>
      </w:pPr>
      <w:r w:rsidRPr="008949C7">
        <w:rPr>
          <w:sz w:val="22"/>
          <w:szCs w:val="22"/>
        </w:rPr>
        <w:t>SRUC</w:t>
      </w:r>
    </w:p>
    <w:p w14:paraId="3B8AB252" w14:textId="77777777" w:rsidR="008949C7" w:rsidRPr="008949C7" w:rsidRDefault="008949C7" w:rsidP="008949C7">
      <w:pPr>
        <w:tabs>
          <w:tab w:val="left" w:pos="-567"/>
          <w:tab w:val="left" w:pos="8931"/>
        </w:tabs>
        <w:ind w:right="-641"/>
        <w:rPr>
          <w:sz w:val="22"/>
          <w:szCs w:val="22"/>
        </w:rPr>
      </w:pPr>
      <w:proofErr w:type="spellStart"/>
      <w:r w:rsidRPr="008949C7">
        <w:rPr>
          <w:sz w:val="22"/>
          <w:szCs w:val="22"/>
        </w:rPr>
        <w:lastRenderedPageBreak/>
        <w:t>Piran</w:t>
      </w:r>
      <w:proofErr w:type="spellEnd"/>
      <w:r w:rsidRPr="008949C7">
        <w:rPr>
          <w:sz w:val="22"/>
          <w:szCs w:val="22"/>
        </w:rPr>
        <w:t xml:space="preserve"> White</w:t>
      </w:r>
    </w:p>
    <w:p w14:paraId="52E7B606" w14:textId="77777777" w:rsidR="008949C7" w:rsidRPr="008949C7" w:rsidRDefault="008949C7" w:rsidP="008949C7">
      <w:pPr>
        <w:tabs>
          <w:tab w:val="left" w:pos="-567"/>
          <w:tab w:val="left" w:pos="8931"/>
        </w:tabs>
        <w:ind w:right="-641"/>
        <w:rPr>
          <w:sz w:val="22"/>
          <w:szCs w:val="22"/>
        </w:rPr>
      </w:pPr>
      <w:r w:rsidRPr="008949C7">
        <w:rPr>
          <w:sz w:val="22"/>
          <w:szCs w:val="22"/>
        </w:rPr>
        <w:t>Deputy Head of Department, Environment Department,</w:t>
      </w:r>
    </w:p>
    <w:p w14:paraId="1E3EF3E6" w14:textId="77777777" w:rsidR="008949C7" w:rsidRPr="008949C7" w:rsidRDefault="008949C7" w:rsidP="008949C7">
      <w:pPr>
        <w:tabs>
          <w:tab w:val="left" w:pos="-567"/>
          <w:tab w:val="left" w:pos="8931"/>
        </w:tabs>
        <w:ind w:right="-641"/>
        <w:rPr>
          <w:sz w:val="22"/>
          <w:szCs w:val="22"/>
        </w:rPr>
      </w:pPr>
      <w:r w:rsidRPr="008949C7">
        <w:rPr>
          <w:sz w:val="22"/>
          <w:szCs w:val="22"/>
        </w:rPr>
        <w:t>University of York</w:t>
      </w:r>
    </w:p>
    <w:p w14:paraId="701F91B9" w14:textId="77777777" w:rsidR="008949C7" w:rsidRPr="008949C7" w:rsidRDefault="008949C7" w:rsidP="008949C7">
      <w:pPr>
        <w:tabs>
          <w:tab w:val="left" w:pos="-567"/>
          <w:tab w:val="left" w:pos="8931"/>
        </w:tabs>
        <w:ind w:right="-641"/>
        <w:rPr>
          <w:sz w:val="22"/>
          <w:szCs w:val="22"/>
        </w:rPr>
      </w:pPr>
    </w:p>
    <w:p w14:paraId="062657E1" w14:textId="77777777" w:rsidR="008949C7" w:rsidRPr="008949C7" w:rsidRDefault="008949C7" w:rsidP="008949C7">
      <w:pPr>
        <w:tabs>
          <w:tab w:val="left" w:pos="-567"/>
          <w:tab w:val="left" w:pos="8931"/>
        </w:tabs>
        <w:ind w:right="-641"/>
        <w:rPr>
          <w:sz w:val="22"/>
          <w:szCs w:val="22"/>
        </w:rPr>
      </w:pPr>
      <w:r w:rsidRPr="008949C7">
        <w:rPr>
          <w:sz w:val="22"/>
          <w:szCs w:val="22"/>
        </w:rPr>
        <w:t>Giles Innocent</w:t>
      </w:r>
    </w:p>
    <w:p w14:paraId="0805F4FC" w14:textId="77777777" w:rsidR="008949C7" w:rsidRPr="008949C7" w:rsidRDefault="008949C7" w:rsidP="008949C7">
      <w:pPr>
        <w:tabs>
          <w:tab w:val="left" w:pos="-567"/>
          <w:tab w:val="left" w:pos="8931"/>
        </w:tabs>
        <w:ind w:right="-641"/>
        <w:rPr>
          <w:sz w:val="22"/>
          <w:szCs w:val="22"/>
        </w:rPr>
      </w:pPr>
      <w:r w:rsidRPr="008949C7">
        <w:rPr>
          <w:sz w:val="22"/>
          <w:szCs w:val="22"/>
        </w:rPr>
        <w:t>Senior Research Scientist,</w:t>
      </w:r>
    </w:p>
    <w:p w14:paraId="67941B65" w14:textId="77777777" w:rsidR="008949C7" w:rsidRDefault="008949C7" w:rsidP="008949C7">
      <w:pPr>
        <w:tabs>
          <w:tab w:val="left" w:pos="-567"/>
          <w:tab w:val="left" w:pos="8931"/>
        </w:tabs>
        <w:ind w:right="-641"/>
        <w:rPr>
          <w:sz w:val="22"/>
          <w:szCs w:val="22"/>
        </w:rPr>
      </w:pPr>
      <w:r w:rsidRPr="008949C7">
        <w:rPr>
          <w:sz w:val="22"/>
          <w:szCs w:val="22"/>
        </w:rPr>
        <w:t>Biomathematics and Statistics Scotland</w:t>
      </w:r>
    </w:p>
    <w:p w14:paraId="37EBE635" w14:textId="77777777" w:rsidR="008949C7" w:rsidRDefault="008949C7" w:rsidP="008949C7">
      <w:pPr>
        <w:tabs>
          <w:tab w:val="left" w:pos="-567"/>
          <w:tab w:val="left" w:pos="8931"/>
        </w:tabs>
        <w:rPr>
          <w:sz w:val="22"/>
          <w:szCs w:val="22"/>
        </w:rPr>
      </w:pPr>
    </w:p>
    <w:p w14:paraId="6FEB4409" w14:textId="77777777" w:rsidR="008949C7" w:rsidRDefault="008949C7" w:rsidP="008949C7">
      <w:pPr>
        <w:tabs>
          <w:tab w:val="left" w:pos="-567"/>
          <w:tab w:val="left" w:pos="8931"/>
        </w:tabs>
        <w:rPr>
          <w:sz w:val="22"/>
          <w:szCs w:val="22"/>
        </w:rPr>
      </w:pPr>
    </w:p>
    <w:p w14:paraId="2F9E03BC" w14:textId="77777777" w:rsidR="008949C7" w:rsidRDefault="008949C7" w:rsidP="008949C7">
      <w:pPr>
        <w:tabs>
          <w:tab w:val="left" w:pos="-567"/>
          <w:tab w:val="left" w:pos="8931"/>
        </w:tabs>
        <w:rPr>
          <w:sz w:val="22"/>
          <w:szCs w:val="22"/>
        </w:rPr>
      </w:pPr>
    </w:p>
    <w:p w14:paraId="5C01FD84" w14:textId="77777777" w:rsidR="008949C7" w:rsidRDefault="008949C7" w:rsidP="008949C7">
      <w:pPr>
        <w:tabs>
          <w:tab w:val="left" w:pos="-567"/>
          <w:tab w:val="left" w:pos="8931"/>
        </w:tabs>
        <w:rPr>
          <w:sz w:val="22"/>
          <w:szCs w:val="22"/>
        </w:rPr>
      </w:pPr>
    </w:p>
    <w:p w14:paraId="53678FF6" w14:textId="77777777" w:rsidR="008949C7" w:rsidRPr="00030163" w:rsidRDefault="008949C7" w:rsidP="008949C7">
      <w:pPr>
        <w:tabs>
          <w:tab w:val="left" w:pos="-567"/>
          <w:tab w:val="left" w:pos="8931"/>
        </w:tabs>
        <w:rPr>
          <w:sz w:val="22"/>
          <w:szCs w:val="22"/>
        </w:rPr>
        <w:sectPr w:rsidR="008949C7" w:rsidRPr="00030163" w:rsidSect="008949C7">
          <w:type w:val="continuous"/>
          <w:pgSz w:w="11900" w:h="16840"/>
          <w:pgMar w:top="1440" w:right="1701" w:bottom="1440" w:left="1701" w:header="709" w:footer="709" w:gutter="0"/>
          <w:cols w:num="2" w:space="708"/>
          <w:docGrid w:linePitch="360"/>
        </w:sectPr>
      </w:pPr>
    </w:p>
    <w:p w14:paraId="470AB67F" w14:textId="77777777" w:rsidR="00030163" w:rsidRPr="00030163" w:rsidRDefault="00030163" w:rsidP="008949C7">
      <w:pPr>
        <w:tabs>
          <w:tab w:val="left" w:pos="-567"/>
          <w:tab w:val="left" w:pos="8931"/>
        </w:tabs>
        <w:ind w:right="328"/>
        <w:rPr>
          <w:sz w:val="22"/>
          <w:szCs w:val="22"/>
        </w:rPr>
        <w:sectPr w:rsidR="00030163" w:rsidRPr="00030163" w:rsidSect="008949C7">
          <w:type w:val="continuous"/>
          <w:pgSz w:w="11900" w:h="16840"/>
          <w:pgMar w:top="1440" w:right="1701" w:bottom="1440" w:left="1701" w:header="709" w:footer="709" w:gutter="0"/>
          <w:cols w:num="3" w:space="379"/>
          <w:docGrid w:linePitch="360"/>
        </w:sectPr>
      </w:pPr>
    </w:p>
    <w:p w14:paraId="0107EFB8" w14:textId="77777777" w:rsidR="008949C7" w:rsidRDefault="008949C7" w:rsidP="008949C7">
      <w:pPr>
        <w:tabs>
          <w:tab w:val="left" w:pos="-567"/>
          <w:tab w:val="left" w:pos="8931"/>
        </w:tabs>
        <w:rPr>
          <w:b/>
          <w:sz w:val="22"/>
          <w:szCs w:val="22"/>
        </w:rPr>
        <w:sectPr w:rsidR="008949C7" w:rsidSect="008949C7">
          <w:type w:val="continuous"/>
          <w:pgSz w:w="11900" w:h="16840"/>
          <w:pgMar w:top="1440" w:right="1701" w:bottom="1440" w:left="1701" w:header="709" w:footer="709" w:gutter="0"/>
          <w:cols w:num="3" w:space="708"/>
          <w:docGrid w:linePitch="360"/>
        </w:sectPr>
      </w:pPr>
    </w:p>
    <w:p w14:paraId="2884278F" w14:textId="77777777" w:rsidR="008171D8" w:rsidRDefault="008171D8" w:rsidP="008949C7">
      <w:pPr>
        <w:tabs>
          <w:tab w:val="left" w:pos="-567"/>
          <w:tab w:val="left" w:pos="8931"/>
        </w:tabs>
        <w:rPr>
          <w:b/>
        </w:rPr>
      </w:pPr>
    </w:p>
    <w:p w14:paraId="70EE57E3" w14:textId="77777777" w:rsidR="008171D8" w:rsidRDefault="008171D8" w:rsidP="00030163">
      <w:pPr>
        <w:tabs>
          <w:tab w:val="left" w:pos="-567"/>
          <w:tab w:val="left" w:pos="8931"/>
        </w:tabs>
        <w:ind w:left="-567"/>
        <w:rPr>
          <w:b/>
        </w:rPr>
      </w:pPr>
    </w:p>
    <w:p w14:paraId="02AE9AFD" w14:textId="77777777" w:rsidR="008171D8" w:rsidRPr="00AF1A28" w:rsidRDefault="008171D8" w:rsidP="00030163">
      <w:pPr>
        <w:tabs>
          <w:tab w:val="left" w:pos="-567"/>
          <w:tab w:val="left" w:pos="8931"/>
        </w:tabs>
        <w:ind w:left="-567"/>
        <w:rPr>
          <w:b/>
        </w:rPr>
      </w:pPr>
    </w:p>
    <w:p w14:paraId="7F7C8CFC" w14:textId="77777777" w:rsidR="00AF1A28" w:rsidRDefault="00AF1A28" w:rsidP="00030163">
      <w:pPr>
        <w:tabs>
          <w:tab w:val="left" w:pos="-567"/>
          <w:tab w:val="left" w:pos="8931"/>
        </w:tabs>
        <w:ind w:left="-567"/>
      </w:pPr>
      <w:proofErr w:type="gramStart"/>
      <w:r w:rsidRPr="00AF1A28">
        <w:rPr>
          <w:b/>
          <w:u w:val="single"/>
        </w:rPr>
        <w:t>Email  conversation</w:t>
      </w:r>
      <w:proofErr w:type="gramEnd"/>
    </w:p>
    <w:p w14:paraId="68399EC6" w14:textId="77777777" w:rsidR="00AF1A28" w:rsidRDefault="00AF1A28" w:rsidP="00030163">
      <w:pPr>
        <w:tabs>
          <w:tab w:val="left" w:pos="-567"/>
          <w:tab w:val="left" w:pos="8931"/>
        </w:tabs>
        <w:ind w:left="-567"/>
      </w:pPr>
    </w:p>
    <w:p w14:paraId="058D132F" w14:textId="77777777" w:rsidR="00AF1A28" w:rsidRPr="00AF1A28" w:rsidRDefault="00AF1A28" w:rsidP="00030163">
      <w:pPr>
        <w:tabs>
          <w:tab w:val="left" w:pos="-567"/>
          <w:tab w:val="left" w:pos="8931"/>
        </w:tabs>
        <w:ind w:left="-567"/>
        <w:rPr>
          <w:rFonts w:ascii="Times" w:eastAsia="Times New Roman" w:hAnsi="Times" w:cs="Times New Roman"/>
          <w:sz w:val="20"/>
          <w:szCs w:val="20"/>
          <w:lang w:val="sv-SE"/>
        </w:rPr>
      </w:pPr>
      <w:r w:rsidRPr="00AF1A28">
        <w:rPr>
          <w:rFonts w:ascii="Times" w:eastAsia="Times New Roman" w:hAnsi="Times" w:cs="Times New Roman"/>
          <w:sz w:val="20"/>
          <w:szCs w:val="20"/>
          <w:lang w:val="sv-SE"/>
        </w:rPr>
        <w:br/>
      </w:r>
      <w:r w:rsidR="00CB5F37">
        <w:rPr>
          <w:rFonts w:ascii="Courier" w:eastAsia="Times New Roman" w:hAnsi="Courier" w:cs="Times New Roman"/>
          <w:color w:val="000000"/>
          <w:sz w:val="27"/>
          <w:szCs w:val="27"/>
          <w:shd w:val="clear" w:color="auto" w:fill="FFFFFF"/>
          <w:lang w:val="sv-SE"/>
        </w:rPr>
        <w:t>Dear Gustav,</w:t>
      </w:r>
      <w:r w:rsidRPr="00AF1A28">
        <w:rPr>
          <w:rFonts w:ascii="Courier" w:eastAsia="Times New Roman" w:hAnsi="Courier" w:cs="Times New Roman"/>
          <w:color w:val="000000"/>
          <w:sz w:val="27"/>
          <w:szCs w:val="27"/>
          <w:shd w:val="clear" w:color="auto" w:fill="FFFFFF"/>
          <w:lang w:val="sv-SE"/>
        </w:rPr>
        <w:t xml:space="preserve">You can get the data . I have just discussed it with Kaare Molbak (the project leader). You have to send us a protocol of how the data will be used (just briefly, a single page is enough). Further, </w:t>
      </w:r>
      <w:r w:rsidRPr="00AF1A28">
        <w:rPr>
          <w:rFonts w:ascii="Courier" w:eastAsia="Times New Roman" w:hAnsi="Courier" w:cs="Times New Roman"/>
          <w:color w:val="000000"/>
          <w:sz w:val="27"/>
          <w:szCs w:val="27"/>
          <w:shd w:val="clear" w:color="auto" w:fill="FFFFFF"/>
          <w:lang w:val="sv-SE"/>
        </w:rPr>
        <w:lastRenderedPageBreak/>
        <w:t>there were lot of work in the data collection, we may require an authorship if you publish anything on these data.  If you are fine with that, then I send you the data.  By the way, I must also admit that I would not have done the same model again if I could do it over. Partly, the "d"-parameter was difficult to identify, though the important thing in the Statistics-in-medicine paper was that the model fits the data, which it did very well. It is very  likely that a simpler model could have done the job. Also, should I do it over, then I would use a likelihood approach instead of the Baysian approach.  Jacob  -----Oprindelig meddelelse----- Fra: Gustaf Rydevik [mailto:</w:t>
      </w:r>
      <w:hyperlink r:id="rId7" w:history="1">
        <w:r w:rsidRPr="00AF1A28">
          <w:rPr>
            <w:rFonts w:ascii="Courier" w:eastAsia="Times New Roman" w:hAnsi="Courier" w:cs="Times New Roman"/>
            <w:color w:val="0000FF"/>
            <w:sz w:val="27"/>
            <w:szCs w:val="27"/>
            <w:u w:val="single"/>
            <w:shd w:val="clear" w:color="auto" w:fill="FFFFFF"/>
            <w:lang w:val="sv-SE"/>
          </w:rPr>
          <w:t>Gustaf.Rydevik@bioss.ac.uk</w:t>
        </w:r>
      </w:hyperlink>
      <w:r w:rsidRPr="00AF1A28">
        <w:rPr>
          <w:rFonts w:ascii="Courier" w:eastAsia="Times New Roman" w:hAnsi="Courier" w:cs="Times New Roman"/>
          <w:color w:val="000000"/>
          <w:sz w:val="27"/>
          <w:szCs w:val="27"/>
          <w:shd w:val="clear" w:color="auto" w:fill="FFFFFF"/>
          <w:lang w:val="sv-SE"/>
        </w:rPr>
        <w:t>] Sendt: 2. maj 2014 17:21 Til: Jacob Simonsen Emne: Request for information regarding "Estimation of incidences of infectious diseases...."  Dear Dr Simonsen,  I am currently attempting to reimplement the first part of the model in  "Estimation of incidences of infectious diseases based on antibody measurements. Stat Med. 2009; 28:1882</w:t>
      </w:r>
      <w:r w:rsidRPr="00AF1A28">
        <w:rPr>
          <w:rFonts w:ascii="Courier" w:eastAsia="Times New Roman" w:hAnsi="Courier" w:cs="Times New Roman"/>
          <w:color w:val="000000"/>
          <w:sz w:val="27"/>
          <w:szCs w:val="27"/>
          <w:shd w:val="clear" w:color="auto" w:fill="FFFFFF"/>
          <w:lang w:val="sv-SE"/>
        </w:rPr>
        <w:softHyphen/>
        <w:t>1895",  in order to then build on, and expand the framework. Ideally, I would like to see if I can replicate your results in the paper, before going any further.  In order to do so, I wonder if you still have access to, and would be willing to send, the longitudinal antibody data (anonymised if necessary) used for estimating the antibody kinetics?  If that is not possible, due to  restrictions on access to the data, I wonder if you can tell me the posterior distributions for the parameters of the model? If so, it would be possible to simulate data sets that are "close enough" to validate my reimplemented model.  With best regards, Gustaf Rydevik  PS: Have we met before? I seem to remember talking to you at some MedVetNet meeting back in 2009, while I was still working for SMI.  --------------- Gustaf Rydevik PhD student Biomathematics and Statistics Scotland/ SRUC email:</w:t>
      </w:r>
      <w:hyperlink r:id="rId8" w:history="1">
        <w:r w:rsidRPr="00AF1A28">
          <w:rPr>
            <w:rFonts w:ascii="Courier" w:eastAsia="Times New Roman" w:hAnsi="Courier" w:cs="Times New Roman"/>
            <w:color w:val="0000FF"/>
            <w:sz w:val="27"/>
            <w:szCs w:val="27"/>
            <w:u w:val="single"/>
            <w:shd w:val="clear" w:color="auto" w:fill="FFFFFF"/>
            <w:lang w:val="sv-SE"/>
          </w:rPr>
          <w:t>gustaf@bioss.ac.uk</w:t>
        </w:r>
      </w:hyperlink>
      <w:r w:rsidRPr="00AF1A28">
        <w:rPr>
          <w:rFonts w:ascii="Courier" w:eastAsia="Times New Roman" w:hAnsi="Courier" w:cs="Times New Roman"/>
          <w:color w:val="000000"/>
          <w:sz w:val="27"/>
          <w:szCs w:val="27"/>
          <w:shd w:val="clear" w:color="auto" w:fill="FFFFFF"/>
          <w:lang w:val="sv-SE"/>
        </w:rPr>
        <w:t xml:space="preserve"> skype:gustaf_rydevik   Biomathematics and Statistics Scotland (BioSS) is formally part of The James Hutton Institute (JHI), a registered Scottish charity No. SC041796 and a company limited by guarantee No. SC374831  ________________________________  STATENS SERUM INSTITUT 5 Artillerivej | DK-2300 Copenhagen S | T +45 3268 3268 | F +45 3268 3868 | E </w:t>
      </w:r>
      <w:hyperlink r:id="rId9" w:history="1">
        <w:r w:rsidRPr="00AF1A28">
          <w:rPr>
            <w:rFonts w:ascii="Courier" w:eastAsia="Times New Roman" w:hAnsi="Courier" w:cs="Times New Roman"/>
            <w:color w:val="0000FF"/>
            <w:sz w:val="27"/>
            <w:szCs w:val="27"/>
            <w:u w:val="single"/>
            <w:shd w:val="clear" w:color="auto" w:fill="FFFFFF"/>
            <w:lang w:val="sv-SE"/>
          </w:rPr>
          <w:t>serum@ssi.dk</w:t>
        </w:r>
      </w:hyperlink>
      <w:r w:rsidRPr="00AF1A28">
        <w:rPr>
          <w:rFonts w:ascii="Courier" w:eastAsia="Times New Roman" w:hAnsi="Courier" w:cs="Times New Roman"/>
          <w:color w:val="000000"/>
          <w:sz w:val="27"/>
          <w:szCs w:val="27"/>
          <w:shd w:val="clear" w:color="auto" w:fill="FFFFFF"/>
          <w:lang w:val="sv-SE"/>
        </w:rPr>
        <w:t>&lt;mailto:</w:t>
      </w:r>
      <w:hyperlink r:id="rId10" w:history="1">
        <w:r w:rsidRPr="00AF1A28">
          <w:rPr>
            <w:rFonts w:ascii="Courier" w:eastAsia="Times New Roman" w:hAnsi="Courier" w:cs="Times New Roman"/>
            <w:color w:val="0000FF"/>
            <w:sz w:val="27"/>
            <w:szCs w:val="27"/>
            <w:u w:val="single"/>
            <w:shd w:val="clear" w:color="auto" w:fill="FFFFFF"/>
            <w:lang w:val="sv-SE"/>
          </w:rPr>
          <w:t>serum@ssi.dk</w:t>
        </w:r>
      </w:hyperlink>
      <w:r w:rsidRPr="00AF1A28">
        <w:rPr>
          <w:rFonts w:ascii="Courier" w:eastAsia="Times New Roman" w:hAnsi="Courier" w:cs="Times New Roman"/>
          <w:color w:val="000000"/>
          <w:sz w:val="27"/>
          <w:szCs w:val="27"/>
          <w:shd w:val="clear" w:color="auto" w:fill="FFFFFF"/>
          <w:lang w:val="sv-SE"/>
        </w:rPr>
        <w:t xml:space="preserve">&gt; | W </w:t>
      </w:r>
      <w:r w:rsidRPr="00AF1A28">
        <w:rPr>
          <w:rFonts w:ascii="Courier" w:eastAsia="Times New Roman" w:hAnsi="Courier" w:cs="Times New Roman"/>
          <w:color w:val="000000"/>
          <w:sz w:val="27"/>
          <w:szCs w:val="27"/>
          <w:shd w:val="clear" w:color="auto" w:fill="FFFFFF"/>
          <w:lang w:val="sv-SE"/>
        </w:rPr>
        <w:lastRenderedPageBreak/>
        <w:t>ssi.dk&lt;</w:t>
      </w:r>
      <w:r w:rsidR="003C380B">
        <w:fldChar w:fldCharType="begin"/>
      </w:r>
      <w:r w:rsidR="003C380B">
        <w:instrText xml:space="preserve"> HYPERLINK "http://www.ssi.dk/" \t "_blank" </w:instrText>
      </w:r>
      <w:r w:rsidR="003C380B">
        <w:fldChar w:fldCharType="separate"/>
      </w:r>
      <w:r w:rsidRPr="00AF1A28">
        <w:rPr>
          <w:rFonts w:ascii="Courier" w:eastAsia="Times New Roman" w:hAnsi="Courier" w:cs="Times New Roman"/>
          <w:color w:val="0000FF"/>
          <w:sz w:val="27"/>
          <w:szCs w:val="27"/>
          <w:u w:val="single"/>
          <w:shd w:val="clear" w:color="auto" w:fill="FFFFFF"/>
          <w:lang w:val="sv-SE"/>
        </w:rPr>
        <w:t>http://www.ssi.dk</w:t>
      </w:r>
      <w:r w:rsidR="003C380B">
        <w:rPr>
          <w:rFonts w:ascii="Courier" w:eastAsia="Times New Roman" w:hAnsi="Courier" w:cs="Times New Roman"/>
          <w:color w:val="0000FF"/>
          <w:sz w:val="27"/>
          <w:szCs w:val="27"/>
          <w:u w:val="single"/>
          <w:shd w:val="clear" w:color="auto" w:fill="FFFFFF"/>
          <w:lang w:val="sv-SE"/>
        </w:rPr>
        <w:fldChar w:fldCharType="end"/>
      </w:r>
      <w:r w:rsidRPr="00AF1A28">
        <w:rPr>
          <w:rFonts w:ascii="Courier" w:eastAsia="Times New Roman" w:hAnsi="Courier" w:cs="Times New Roman"/>
          <w:color w:val="000000"/>
          <w:sz w:val="27"/>
          <w:szCs w:val="27"/>
          <w:shd w:val="clear" w:color="auto" w:fill="FFFFFF"/>
          <w:lang w:val="sv-SE"/>
        </w:rPr>
        <w:t>&gt;  ________________________________  This e-mail, inclusive of attachments, is intended for the person(s) or entity stated above and may contain confidential information. Unauthorised reading, disclosure, copying, distribution or use of this information may violate rights to proprietary information. If you are not an intended recipient, please return this e-mail to the sender and delete your copy. Thank you.</w:t>
      </w:r>
    </w:p>
    <w:p w14:paraId="1025B237" w14:textId="77777777" w:rsidR="00AF1A28" w:rsidRPr="00AF1A28" w:rsidRDefault="00AF1A28" w:rsidP="00030163">
      <w:pPr>
        <w:tabs>
          <w:tab w:val="left" w:pos="-567"/>
          <w:tab w:val="left" w:pos="8931"/>
        </w:tabs>
        <w:ind w:left="-567"/>
      </w:pPr>
    </w:p>
    <w:sectPr w:rsidR="00AF1A28" w:rsidRPr="00AF1A28" w:rsidSect="008949C7">
      <w:type w:val="continuous"/>
      <w:pgSz w:w="11900" w:h="16840"/>
      <w:pgMar w:top="1440" w:right="1701" w:bottom="1440"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Glenn" w:date="2014-05-18T13:56:00Z" w:initials="GM">
    <w:p w14:paraId="1132AE0B" w14:textId="77777777" w:rsidR="00407AEC" w:rsidRDefault="00407AEC">
      <w:pPr>
        <w:pStyle w:val="CommentText"/>
      </w:pPr>
      <w:r>
        <w:rPr>
          <w:rStyle w:val="CommentReference"/>
        </w:rPr>
        <w:annotationRef/>
      </w:r>
      <w:r>
        <w:t xml:space="preserve">I would address this to Jacob and </w:t>
      </w:r>
      <w:r w:rsidRPr="00407AEC">
        <w:rPr>
          <w:lang w:val="sv-SE"/>
        </w:rPr>
        <w:t>Kaare Molbak</w:t>
      </w:r>
    </w:p>
  </w:comment>
  <w:comment w:id="33" w:author="Glenn" w:date="2014-05-18T13:56:00Z" w:initials="GM">
    <w:p w14:paraId="604B891A" w14:textId="77777777" w:rsidR="00AE3044" w:rsidRDefault="00AE3044">
      <w:pPr>
        <w:pStyle w:val="CommentText"/>
      </w:pPr>
      <w:r>
        <w:rPr>
          <w:rStyle w:val="CommentReference"/>
        </w:rPr>
        <w:annotationRef/>
      </w:r>
      <w:r w:rsidR="00201A94">
        <w:t>I would give reference here (i.e with authors as well)</w:t>
      </w:r>
    </w:p>
  </w:comment>
  <w:comment w:id="110" w:author="Glenn" w:date="2014-05-18T13:56:00Z" w:initials="GM">
    <w:p w14:paraId="4CD7919F" w14:textId="77777777" w:rsidR="00AE3044" w:rsidRDefault="00AE3044">
      <w:pPr>
        <w:pStyle w:val="CommentText"/>
      </w:pPr>
      <w:r>
        <w:rPr>
          <w:rStyle w:val="CommentReference"/>
        </w:rPr>
        <w:annotationRef/>
      </w:r>
      <w:proofErr w:type="gramStart"/>
      <w:r w:rsidR="00201A94">
        <w:t>this</w:t>
      </w:r>
      <w:proofErr w:type="gramEnd"/>
      <w:r w:rsidR="00201A94">
        <w:t xml:space="preserve"> is rather sweeping statement which I would avoid making.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F671F"/>
    <w:multiLevelType w:val="hybridMultilevel"/>
    <w:tmpl w:val="B6B2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D1"/>
    <w:rsid w:val="00030163"/>
    <w:rsid w:val="000923F3"/>
    <w:rsid w:val="00137D49"/>
    <w:rsid w:val="001D27D5"/>
    <w:rsid w:val="00201A94"/>
    <w:rsid w:val="002F059B"/>
    <w:rsid w:val="00300047"/>
    <w:rsid w:val="003C380B"/>
    <w:rsid w:val="00407AEC"/>
    <w:rsid w:val="00524BF0"/>
    <w:rsid w:val="00623B65"/>
    <w:rsid w:val="006F40D0"/>
    <w:rsid w:val="008171D8"/>
    <w:rsid w:val="008949C7"/>
    <w:rsid w:val="00982FEA"/>
    <w:rsid w:val="00987B02"/>
    <w:rsid w:val="00AE3044"/>
    <w:rsid w:val="00AF1A28"/>
    <w:rsid w:val="00BD6E05"/>
    <w:rsid w:val="00CB5F37"/>
    <w:rsid w:val="00FB7DD1"/>
    <w:rsid w:val="00FD2E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6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1A28"/>
    <w:rPr>
      <w:color w:val="0000FF"/>
      <w:u w:val="single"/>
    </w:rPr>
  </w:style>
  <w:style w:type="paragraph" w:styleId="HTMLPreformatted">
    <w:name w:val="HTML Preformatted"/>
    <w:basedOn w:val="Normal"/>
    <w:link w:val="HTMLPreformattedChar"/>
    <w:uiPriority w:val="99"/>
    <w:unhideWhenUsed/>
    <w:rsid w:val="00AF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sv-SE"/>
    </w:rPr>
  </w:style>
  <w:style w:type="character" w:customStyle="1" w:styleId="HTMLPreformattedChar">
    <w:name w:val="HTML Preformatted Char"/>
    <w:basedOn w:val="DefaultParagraphFont"/>
    <w:link w:val="HTMLPreformatted"/>
    <w:uiPriority w:val="99"/>
    <w:rsid w:val="00AF1A28"/>
    <w:rPr>
      <w:rFonts w:ascii="Courier" w:hAnsi="Courier" w:cs="Courier"/>
      <w:sz w:val="20"/>
      <w:szCs w:val="20"/>
    </w:rPr>
  </w:style>
  <w:style w:type="paragraph" w:styleId="ListParagraph">
    <w:name w:val="List Paragraph"/>
    <w:basedOn w:val="Normal"/>
    <w:uiPriority w:val="34"/>
    <w:qFormat/>
    <w:rsid w:val="008171D8"/>
    <w:pPr>
      <w:ind w:left="720"/>
      <w:contextualSpacing/>
    </w:pPr>
  </w:style>
  <w:style w:type="character" w:styleId="CommentReference">
    <w:name w:val="annotation reference"/>
    <w:basedOn w:val="DefaultParagraphFont"/>
    <w:uiPriority w:val="99"/>
    <w:semiHidden/>
    <w:unhideWhenUsed/>
    <w:rsid w:val="00407AEC"/>
    <w:rPr>
      <w:sz w:val="16"/>
      <w:szCs w:val="16"/>
    </w:rPr>
  </w:style>
  <w:style w:type="paragraph" w:styleId="CommentText">
    <w:name w:val="annotation text"/>
    <w:basedOn w:val="Normal"/>
    <w:link w:val="CommentTextChar"/>
    <w:uiPriority w:val="99"/>
    <w:semiHidden/>
    <w:unhideWhenUsed/>
    <w:rsid w:val="00407AEC"/>
    <w:rPr>
      <w:sz w:val="20"/>
      <w:szCs w:val="20"/>
    </w:rPr>
  </w:style>
  <w:style w:type="character" w:customStyle="1" w:styleId="CommentTextChar">
    <w:name w:val="Comment Text Char"/>
    <w:basedOn w:val="DefaultParagraphFont"/>
    <w:link w:val="CommentText"/>
    <w:uiPriority w:val="99"/>
    <w:semiHidden/>
    <w:rsid w:val="00407AEC"/>
    <w:rPr>
      <w:sz w:val="20"/>
      <w:szCs w:val="20"/>
      <w:lang w:val="en-GB"/>
    </w:rPr>
  </w:style>
  <w:style w:type="paragraph" w:styleId="CommentSubject">
    <w:name w:val="annotation subject"/>
    <w:basedOn w:val="CommentText"/>
    <w:next w:val="CommentText"/>
    <w:link w:val="CommentSubjectChar"/>
    <w:uiPriority w:val="99"/>
    <w:semiHidden/>
    <w:unhideWhenUsed/>
    <w:rsid w:val="00407AEC"/>
    <w:rPr>
      <w:b/>
      <w:bCs/>
    </w:rPr>
  </w:style>
  <w:style w:type="character" w:customStyle="1" w:styleId="CommentSubjectChar">
    <w:name w:val="Comment Subject Char"/>
    <w:basedOn w:val="CommentTextChar"/>
    <w:link w:val="CommentSubject"/>
    <w:uiPriority w:val="99"/>
    <w:semiHidden/>
    <w:rsid w:val="00407AEC"/>
    <w:rPr>
      <w:b/>
      <w:bCs/>
      <w:sz w:val="20"/>
      <w:szCs w:val="20"/>
      <w:lang w:val="en-GB"/>
    </w:rPr>
  </w:style>
  <w:style w:type="paragraph" w:styleId="BalloonText">
    <w:name w:val="Balloon Text"/>
    <w:basedOn w:val="Normal"/>
    <w:link w:val="BalloonTextChar"/>
    <w:uiPriority w:val="99"/>
    <w:semiHidden/>
    <w:unhideWhenUsed/>
    <w:rsid w:val="00407AEC"/>
    <w:rPr>
      <w:rFonts w:ascii="Tahoma" w:hAnsi="Tahoma" w:cs="Tahoma"/>
      <w:sz w:val="16"/>
      <w:szCs w:val="16"/>
    </w:rPr>
  </w:style>
  <w:style w:type="character" w:customStyle="1" w:styleId="BalloonTextChar">
    <w:name w:val="Balloon Text Char"/>
    <w:basedOn w:val="DefaultParagraphFont"/>
    <w:link w:val="BalloonText"/>
    <w:uiPriority w:val="99"/>
    <w:semiHidden/>
    <w:rsid w:val="00407AEC"/>
    <w:rPr>
      <w:rFonts w:ascii="Tahoma" w:hAnsi="Tahoma" w:cs="Tahoma"/>
      <w:sz w:val="16"/>
      <w:szCs w:val="16"/>
      <w:lang w:val="en-GB"/>
    </w:rPr>
  </w:style>
  <w:style w:type="paragraph" w:styleId="Revision">
    <w:name w:val="Revision"/>
    <w:hidden/>
    <w:uiPriority w:val="99"/>
    <w:semiHidden/>
    <w:rsid w:val="00AE3044"/>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1A28"/>
    <w:rPr>
      <w:color w:val="0000FF"/>
      <w:u w:val="single"/>
    </w:rPr>
  </w:style>
  <w:style w:type="paragraph" w:styleId="HTMLPreformatted">
    <w:name w:val="HTML Preformatted"/>
    <w:basedOn w:val="Normal"/>
    <w:link w:val="HTMLPreformattedChar"/>
    <w:uiPriority w:val="99"/>
    <w:unhideWhenUsed/>
    <w:rsid w:val="00AF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sv-SE"/>
    </w:rPr>
  </w:style>
  <w:style w:type="character" w:customStyle="1" w:styleId="HTMLPreformattedChar">
    <w:name w:val="HTML Preformatted Char"/>
    <w:basedOn w:val="DefaultParagraphFont"/>
    <w:link w:val="HTMLPreformatted"/>
    <w:uiPriority w:val="99"/>
    <w:rsid w:val="00AF1A28"/>
    <w:rPr>
      <w:rFonts w:ascii="Courier" w:hAnsi="Courier" w:cs="Courier"/>
      <w:sz w:val="20"/>
      <w:szCs w:val="20"/>
    </w:rPr>
  </w:style>
  <w:style w:type="paragraph" w:styleId="ListParagraph">
    <w:name w:val="List Paragraph"/>
    <w:basedOn w:val="Normal"/>
    <w:uiPriority w:val="34"/>
    <w:qFormat/>
    <w:rsid w:val="008171D8"/>
    <w:pPr>
      <w:ind w:left="720"/>
      <w:contextualSpacing/>
    </w:pPr>
  </w:style>
  <w:style w:type="character" w:styleId="CommentReference">
    <w:name w:val="annotation reference"/>
    <w:basedOn w:val="DefaultParagraphFont"/>
    <w:uiPriority w:val="99"/>
    <w:semiHidden/>
    <w:unhideWhenUsed/>
    <w:rsid w:val="00407AEC"/>
    <w:rPr>
      <w:sz w:val="16"/>
      <w:szCs w:val="16"/>
    </w:rPr>
  </w:style>
  <w:style w:type="paragraph" w:styleId="CommentText">
    <w:name w:val="annotation text"/>
    <w:basedOn w:val="Normal"/>
    <w:link w:val="CommentTextChar"/>
    <w:uiPriority w:val="99"/>
    <w:semiHidden/>
    <w:unhideWhenUsed/>
    <w:rsid w:val="00407AEC"/>
    <w:rPr>
      <w:sz w:val="20"/>
      <w:szCs w:val="20"/>
    </w:rPr>
  </w:style>
  <w:style w:type="character" w:customStyle="1" w:styleId="CommentTextChar">
    <w:name w:val="Comment Text Char"/>
    <w:basedOn w:val="DefaultParagraphFont"/>
    <w:link w:val="CommentText"/>
    <w:uiPriority w:val="99"/>
    <w:semiHidden/>
    <w:rsid w:val="00407AEC"/>
    <w:rPr>
      <w:sz w:val="20"/>
      <w:szCs w:val="20"/>
      <w:lang w:val="en-GB"/>
    </w:rPr>
  </w:style>
  <w:style w:type="paragraph" w:styleId="CommentSubject">
    <w:name w:val="annotation subject"/>
    <w:basedOn w:val="CommentText"/>
    <w:next w:val="CommentText"/>
    <w:link w:val="CommentSubjectChar"/>
    <w:uiPriority w:val="99"/>
    <w:semiHidden/>
    <w:unhideWhenUsed/>
    <w:rsid w:val="00407AEC"/>
    <w:rPr>
      <w:b/>
      <w:bCs/>
    </w:rPr>
  </w:style>
  <w:style w:type="character" w:customStyle="1" w:styleId="CommentSubjectChar">
    <w:name w:val="Comment Subject Char"/>
    <w:basedOn w:val="CommentTextChar"/>
    <w:link w:val="CommentSubject"/>
    <w:uiPriority w:val="99"/>
    <w:semiHidden/>
    <w:rsid w:val="00407AEC"/>
    <w:rPr>
      <w:b/>
      <w:bCs/>
      <w:sz w:val="20"/>
      <w:szCs w:val="20"/>
      <w:lang w:val="en-GB"/>
    </w:rPr>
  </w:style>
  <w:style w:type="paragraph" w:styleId="BalloonText">
    <w:name w:val="Balloon Text"/>
    <w:basedOn w:val="Normal"/>
    <w:link w:val="BalloonTextChar"/>
    <w:uiPriority w:val="99"/>
    <w:semiHidden/>
    <w:unhideWhenUsed/>
    <w:rsid w:val="00407AEC"/>
    <w:rPr>
      <w:rFonts w:ascii="Tahoma" w:hAnsi="Tahoma" w:cs="Tahoma"/>
      <w:sz w:val="16"/>
      <w:szCs w:val="16"/>
    </w:rPr>
  </w:style>
  <w:style w:type="character" w:customStyle="1" w:styleId="BalloonTextChar">
    <w:name w:val="Balloon Text Char"/>
    <w:basedOn w:val="DefaultParagraphFont"/>
    <w:link w:val="BalloonText"/>
    <w:uiPriority w:val="99"/>
    <w:semiHidden/>
    <w:rsid w:val="00407AEC"/>
    <w:rPr>
      <w:rFonts w:ascii="Tahoma" w:hAnsi="Tahoma" w:cs="Tahoma"/>
      <w:sz w:val="16"/>
      <w:szCs w:val="16"/>
      <w:lang w:val="en-GB"/>
    </w:rPr>
  </w:style>
  <w:style w:type="paragraph" w:styleId="Revision">
    <w:name w:val="Revision"/>
    <w:hidden/>
    <w:uiPriority w:val="99"/>
    <w:semiHidden/>
    <w:rsid w:val="00AE304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05229">
      <w:bodyDiv w:val="1"/>
      <w:marLeft w:val="0"/>
      <w:marRight w:val="0"/>
      <w:marTop w:val="0"/>
      <w:marBottom w:val="0"/>
      <w:divBdr>
        <w:top w:val="none" w:sz="0" w:space="0" w:color="auto"/>
        <w:left w:val="none" w:sz="0" w:space="0" w:color="auto"/>
        <w:bottom w:val="none" w:sz="0" w:space="0" w:color="auto"/>
        <w:right w:val="none" w:sz="0" w:space="0" w:color="auto"/>
      </w:divBdr>
    </w:div>
    <w:div w:id="728188636">
      <w:bodyDiv w:val="1"/>
      <w:marLeft w:val="0"/>
      <w:marRight w:val="0"/>
      <w:marTop w:val="0"/>
      <w:marBottom w:val="0"/>
      <w:divBdr>
        <w:top w:val="none" w:sz="0" w:space="0" w:color="auto"/>
        <w:left w:val="none" w:sz="0" w:space="0" w:color="auto"/>
        <w:bottom w:val="none" w:sz="0" w:space="0" w:color="auto"/>
        <w:right w:val="none" w:sz="0" w:space="0" w:color="auto"/>
      </w:divBdr>
    </w:div>
    <w:div w:id="925529302">
      <w:bodyDiv w:val="1"/>
      <w:marLeft w:val="0"/>
      <w:marRight w:val="0"/>
      <w:marTop w:val="0"/>
      <w:marBottom w:val="0"/>
      <w:divBdr>
        <w:top w:val="none" w:sz="0" w:space="0" w:color="auto"/>
        <w:left w:val="none" w:sz="0" w:space="0" w:color="auto"/>
        <w:bottom w:val="none" w:sz="0" w:space="0" w:color="auto"/>
        <w:right w:val="none" w:sz="0" w:space="0" w:color="auto"/>
      </w:divBdr>
    </w:div>
    <w:div w:id="17245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webmail.bioss.ac.uk/src/compose.php?send_to=Gustaf.Rydevik%40bioss.ac.uk" TargetMode="External"/><Relationship Id="rId8" Type="http://schemas.openxmlformats.org/officeDocument/2006/relationships/hyperlink" Target="https://webmail.bioss.ac.uk/src/compose.php?send_to=gustaf%40bioss.ac.uk" TargetMode="External"/><Relationship Id="rId9" Type="http://schemas.openxmlformats.org/officeDocument/2006/relationships/hyperlink" Target="https://webmail.bioss.ac.uk/src/compose.php?send_to=serum%40ssi.dk" TargetMode="External"/><Relationship Id="rId10" Type="http://schemas.openxmlformats.org/officeDocument/2006/relationships/hyperlink" Target="https://webmail.bioss.ac.uk/src/compose.php?send_to=serum%40ssi.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BioSS</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Rydevik</dc:creator>
  <cp:keywords/>
  <dc:description/>
  <cp:lastModifiedBy>Gustaf Rydevik</cp:lastModifiedBy>
  <cp:revision>2</cp:revision>
  <cp:lastPrinted>2014-05-18T10:40:00Z</cp:lastPrinted>
  <dcterms:created xsi:type="dcterms:W3CDTF">2014-05-21T13:03:00Z</dcterms:created>
  <dcterms:modified xsi:type="dcterms:W3CDTF">2014-05-21T13:03:00Z</dcterms:modified>
</cp:coreProperties>
</file>