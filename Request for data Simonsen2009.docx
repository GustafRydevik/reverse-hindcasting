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65" w:rsidRPr="00047DB4" w:rsidRDefault="00137D49" w:rsidP="00047DB4">
      <w:pPr>
        <w:pStyle w:val="HTMLPreformatted"/>
        <w:shd w:val="clear" w:color="auto" w:fill="FFFFFF"/>
        <w:tabs>
          <w:tab w:val="clear" w:pos="8244"/>
          <w:tab w:val="left" w:pos="-567"/>
          <w:tab w:val="left" w:pos="8931"/>
        </w:tabs>
        <w:ind w:left="-567"/>
        <w:rPr>
          <w:rFonts w:ascii="Times New Roman" w:hAnsi="Times New Roman" w:cs="Times New Roman"/>
        </w:rPr>
      </w:pPr>
      <w:r w:rsidRPr="00047DB4">
        <w:rPr>
          <w:rFonts w:asciiTheme="minorHAnsi" w:hAnsiTheme="minorHAnsi" w:cs="Times New Roman"/>
          <w:sz w:val="22"/>
          <w:szCs w:val="22"/>
        </w:rPr>
        <w:t xml:space="preserve">Dear </w:t>
      </w:r>
      <w:r w:rsidR="006F40D0">
        <w:rPr>
          <w:rFonts w:asciiTheme="minorHAnsi" w:hAnsiTheme="minorHAnsi" w:cs="Times New Roman"/>
          <w:sz w:val="22"/>
          <w:szCs w:val="22"/>
        </w:rPr>
        <w:t>Dr Simonsen and Prof. Molbak,</w:t>
      </w:r>
    </w:p>
    <w:p w:rsidR="00623B65" w:rsidRDefault="00201A94" w:rsidP="00047DB4">
      <w:pPr>
        <w:tabs>
          <w:tab w:val="left" w:pos="-567"/>
          <w:tab w:val="left" w:pos="1832"/>
        </w:tabs>
        <w:ind w:left="-567"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F553C6" w:rsidRDefault="00137D49" w:rsidP="00AE3044">
      <w:pPr>
        <w:pStyle w:val="HTMLPreformatted"/>
        <w:shd w:val="clear" w:color="auto" w:fill="FFFFFF"/>
        <w:tabs>
          <w:tab w:val="clear" w:pos="8244"/>
          <w:tab w:val="left" w:pos="-567"/>
          <w:tab w:val="left" w:pos="8931"/>
        </w:tabs>
        <w:ind w:left="-567"/>
        <w:rPr>
          <w:ins w:id="0" w:author="Gustaf Rydevik" w:date="2014-05-23T15:50:00Z"/>
          <w:rFonts w:asciiTheme="minorHAnsi" w:hAnsiTheme="minorHAnsi" w:cs="Times New Roman"/>
          <w:b/>
          <w:sz w:val="22"/>
          <w:szCs w:val="22"/>
        </w:rPr>
      </w:pPr>
      <w:r w:rsidRPr="00047DB4">
        <w:rPr>
          <w:rFonts w:asciiTheme="minorHAnsi" w:hAnsiTheme="minorHAnsi" w:cs="Times New Roman"/>
          <w:b/>
          <w:sz w:val="22"/>
          <w:szCs w:val="22"/>
        </w:rPr>
        <w:t xml:space="preserve">Request for data related to the publication </w:t>
      </w:r>
    </w:p>
    <w:p w:rsidR="00F553C6" w:rsidRDefault="00F553C6" w:rsidP="00AE3044">
      <w:pPr>
        <w:pStyle w:val="HTMLPreformatted"/>
        <w:shd w:val="clear" w:color="auto" w:fill="FFFFFF"/>
        <w:tabs>
          <w:tab w:val="clear" w:pos="8244"/>
          <w:tab w:val="left" w:pos="-567"/>
          <w:tab w:val="left" w:pos="8931"/>
        </w:tabs>
        <w:ind w:left="-567"/>
        <w:rPr>
          <w:rFonts w:asciiTheme="minorHAnsi" w:hAnsiTheme="minorHAnsi" w:cs="Times New Roman"/>
          <w:b/>
          <w:sz w:val="22"/>
          <w:szCs w:val="22"/>
        </w:rPr>
      </w:pPr>
      <w:bookmarkStart w:id="1" w:name="_GoBack"/>
    </w:p>
    <w:p w:rsidR="00F553C6" w:rsidRDefault="00F553C6" w:rsidP="00AE3044">
      <w:pPr>
        <w:pStyle w:val="HTMLPreformatted"/>
        <w:shd w:val="clear" w:color="auto" w:fill="FFFFFF"/>
        <w:tabs>
          <w:tab w:val="clear" w:pos="8244"/>
          <w:tab w:val="left" w:pos="-567"/>
          <w:tab w:val="left" w:pos="8931"/>
        </w:tabs>
        <w:ind w:left="-567"/>
        <w:rPr>
          <w:rFonts w:asciiTheme="minorHAnsi" w:hAnsiTheme="minorHAnsi" w:cs="Times New Roman"/>
          <w:b/>
          <w:color w:val="000000"/>
          <w:sz w:val="22"/>
          <w:szCs w:val="22"/>
        </w:rPr>
      </w:pPr>
      <w:r w:rsidRPr="00F553C6">
        <w:rPr>
          <w:rFonts w:asciiTheme="minorHAnsi" w:hAnsiTheme="minorHAnsi" w:cs="Times New Roman"/>
          <w:b/>
          <w:color w:val="000000"/>
          <w:sz w:val="22"/>
          <w:szCs w:val="22"/>
        </w:rPr>
        <w:t>Simonsen, J Mølbak, K Falkenhorst, G Krogfelt, K A Linneberg, A Teunis, P F M</w:t>
      </w:r>
      <w:r>
        <w:rPr>
          <w:rFonts w:asciiTheme="minorHAnsi" w:hAnsiTheme="minorHAnsi" w:cs="Times New Roman"/>
          <w:b/>
          <w:color w:val="000000"/>
          <w:sz w:val="22"/>
          <w:szCs w:val="22"/>
        </w:rPr>
        <w:t>:</w:t>
      </w:r>
    </w:p>
    <w:bookmarkEnd w:id="1"/>
    <w:p w:rsidR="00AE3044" w:rsidRPr="00047DB4" w:rsidRDefault="00137D49" w:rsidP="00AE3044">
      <w:pPr>
        <w:pStyle w:val="HTMLPreformatted"/>
        <w:shd w:val="clear" w:color="auto" w:fill="FFFFFF"/>
        <w:tabs>
          <w:tab w:val="clear" w:pos="8244"/>
          <w:tab w:val="left" w:pos="-567"/>
          <w:tab w:val="left" w:pos="8931"/>
        </w:tabs>
        <w:ind w:left="-567"/>
        <w:rPr>
          <w:rFonts w:asciiTheme="minorHAnsi" w:hAnsiTheme="minorHAnsi" w:cs="Times New Roman"/>
          <w:b/>
          <w:color w:val="000000"/>
          <w:sz w:val="22"/>
          <w:szCs w:val="22"/>
        </w:rPr>
      </w:pPr>
      <w:r w:rsidRPr="00047DB4">
        <w:rPr>
          <w:rFonts w:asciiTheme="minorHAnsi" w:hAnsiTheme="minorHAnsi" w:cs="Times New Roman"/>
          <w:b/>
          <w:color w:val="000000"/>
          <w:sz w:val="22"/>
          <w:szCs w:val="22"/>
        </w:rPr>
        <w:t>Estimation of incidences of infectious diseases based on antibody measurements” Stat Med. 2009; 28:1882</w:t>
      </w:r>
      <w:r w:rsidRPr="00047DB4">
        <w:rPr>
          <w:rFonts w:asciiTheme="minorHAnsi" w:hAnsiTheme="minorHAnsi" w:cs="Times New Roman"/>
          <w:b/>
          <w:color w:val="000000"/>
          <w:sz w:val="22"/>
          <w:szCs w:val="22"/>
        </w:rPr>
        <w:softHyphen/>
        <w:t>1895</w:t>
      </w:r>
    </w:p>
    <w:p w:rsidR="00623B65" w:rsidRDefault="00623B65" w:rsidP="00047DB4">
      <w:pPr>
        <w:tabs>
          <w:tab w:val="left" w:pos="-567"/>
          <w:tab w:val="left" w:pos="8931"/>
        </w:tabs>
        <w:rPr>
          <w:sz w:val="22"/>
          <w:szCs w:val="22"/>
        </w:rPr>
      </w:pPr>
    </w:p>
    <w:p w:rsidR="00623B65" w:rsidRDefault="00AE3044" w:rsidP="00047DB4">
      <w:pPr>
        <w:tabs>
          <w:tab w:val="left" w:pos="-567"/>
          <w:tab w:val="left" w:pos="8931"/>
        </w:tabs>
        <w:ind w:left="-567"/>
        <w:jc w:val="both"/>
        <w:rPr>
          <w:sz w:val="22"/>
          <w:szCs w:val="22"/>
        </w:rPr>
      </w:pPr>
      <w:r>
        <w:rPr>
          <w:sz w:val="22"/>
          <w:szCs w:val="22"/>
        </w:rPr>
        <w:t>Following recent email correspondence w</w:t>
      </w:r>
      <w:r w:rsidR="00AF1A28" w:rsidRPr="00030163">
        <w:rPr>
          <w:sz w:val="22"/>
          <w:szCs w:val="22"/>
        </w:rPr>
        <w:t>e would like to</w:t>
      </w:r>
      <w:r w:rsidR="00987B02">
        <w:rPr>
          <w:sz w:val="22"/>
          <w:szCs w:val="22"/>
        </w:rPr>
        <w:t xml:space="preserve"> formally</w:t>
      </w:r>
      <w:r w:rsidR="00AF1A28" w:rsidRPr="00030163">
        <w:rPr>
          <w:sz w:val="22"/>
          <w:szCs w:val="22"/>
        </w:rPr>
        <w:t xml:space="preserve"> request </w:t>
      </w:r>
      <w:r>
        <w:rPr>
          <w:sz w:val="22"/>
          <w:szCs w:val="22"/>
        </w:rPr>
        <w:t xml:space="preserve">the </w:t>
      </w:r>
      <w:r w:rsidR="00987B02">
        <w:rPr>
          <w:sz w:val="22"/>
          <w:szCs w:val="22"/>
        </w:rPr>
        <w:t xml:space="preserve">above </w:t>
      </w:r>
      <w:r w:rsidR="00AF1A28" w:rsidRPr="00030163">
        <w:rPr>
          <w:sz w:val="22"/>
          <w:szCs w:val="22"/>
        </w:rPr>
        <w:t xml:space="preserve">data </w:t>
      </w:r>
      <w:r w:rsidR="00987B02">
        <w:rPr>
          <w:sz w:val="22"/>
          <w:szCs w:val="22"/>
        </w:rPr>
        <w:t>t</w:t>
      </w:r>
      <w:r>
        <w:rPr>
          <w:sz w:val="22"/>
          <w:szCs w:val="22"/>
        </w:rPr>
        <w:t>o utilise</w:t>
      </w:r>
      <w:r w:rsidR="00AF1A28" w:rsidRPr="00030163">
        <w:rPr>
          <w:sz w:val="22"/>
          <w:szCs w:val="22"/>
        </w:rPr>
        <w:t xml:space="preserve"> in </w:t>
      </w:r>
      <w:r w:rsidR="00987B02">
        <w:rPr>
          <w:sz w:val="22"/>
          <w:szCs w:val="22"/>
        </w:rPr>
        <w:t>ongoing</w:t>
      </w:r>
      <w:r w:rsidR="00AF1A28" w:rsidRPr="00030163">
        <w:rPr>
          <w:sz w:val="22"/>
          <w:szCs w:val="22"/>
        </w:rPr>
        <w:t xml:space="preserve"> research.  </w:t>
      </w:r>
      <w:r w:rsidR="00987B02">
        <w:rPr>
          <w:sz w:val="22"/>
          <w:szCs w:val="22"/>
        </w:rPr>
        <w:t xml:space="preserve">The </w:t>
      </w:r>
      <w:r w:rsidR="00982FEA" w:rsidRPr="00030163">
        <w:rPr>
          <w:sz w:val="22"/>
          <w:szCs w:val="22"/>
        </w:rPr>
        <w:t>publication</w:t>
      </w:r>
      <w:r w:rsidR="00987B02">
        <w:rPr>
          <w:sz w:val="22"/>
          <w:szCs w:val="22"/>
        </w:rPr>
        <w:t xml:space="preserve"> noted above</w:t>
      </w:r>
      <w:r w:rsidR="00982FEA" w:rsidRPr="00030163">
        <w:rPr>
          <w:sz w:val="22"/>
          <w:szCs w:val="22"/>
        </w:rPr>
        <w:t xml:space="preserve"> described a process for estimating antibody kinetics from sample data, using a mathematical model for antibody behaviour, combined with a statistical model for describing the variability inherent in individual test results.</w:t>
      </w:r>
      <w:r>
        <w:rPr>
          <w:sz w:val="22"/>
          <w:szCs w:val="22"/>
        </w:rPr>
        <w:t xml:space="preserve"> W</w:t>
      </w:r>
      <w:r w:rsidR="00982FEA" w:rsidRPr="00030163">
        <w:rPr>
          <w:sz w:val="22"/>
          <w:szCs w:val="22"/>
        </w:rPr>
        <w:t xml:space="preserve">e </w:t>
      </w:r>
      <w:r>
        <w:rPr>
          <w:sz w:val="22"/>
          <w:szCs w:val="22"/>
        </w:rPr>
        <w:t xml:space="preserve">seek to develop novel statistical approaches which </w:t>
      </w:r>
      <w:r w:rsidR="00987B02">
        <w:rPr>
          <w:sz w:val="22"/>
          <w:szCs w:val="22"/>
        </w:rPr>
        <w:t>build on this work, and the above data set would be invaluable in testing such methods.</w:t>
      </w:r>
    </w:p>
    <w:p w:rsidR="00623B65" w:rsidRDefault="00623B65" w:rsidP="00047DB4">
      <w:pPr>
        <w:tabs>
          <w:tab w:val="left" w:pos="-567"/>
          <w:tab w:val="left" w:pos="8931"/>
        </w:tabs>
        <w:ind w:left="-567"/>
        <w:jc w:val="both"/>
        <w:rPr>
          <w:sz w:val="22"/>
          <w:szCs w:val="22"/>
        </w:rPr>
      </w:pPr>
    </w:p>
    <w:p w:rsidR="00623B65" w:rsidRDefault="00987B02" w:rsidP="00047DB4">
      <w:pPr>
        <w:tabs>
          <w:tab w:val="left" w:pos="-567"/>
          <w:tab w:val="left" w:pos="8931"/>
        </w:tabs>
        <w:ind w:left="-567"/>
        <w:jc w:val="both"/>
        <w:rPr>
          <w:sz w:val="22"/>
          <w:szCs w:val="22"/>
        </w:rPr>
      </w:pPr>
      <w:r>
        <w:rPr>
          <w:sz w:val="22"/>
          <w:szCs w:val="22"/>
        </w:rPr>
        <w:t>We would not publish the study data or results derived from this data in a way which would enable identification of individuals in the study, and would seek your guidance on such matters prior to publication.  Furthermore, i</w:t>
      </w:r>
      <w:r w:rsidR="00FD2EA3" w:rsidRPr="00030163">
        <w:rPr>
          <w:sz w:val="22"/>
          <w:szCs w:val="22"/>
        </w:rPr>
        <w:t xml:space="preserve">n any publication that might result from </w:t>
      </w:r>
      <w:r>
        <w:rPr>
          <w:sz w:val="22"/>
          <w:szCs w:val="22"/>
        </w:rPr>
        <w:t xml:space="preserve">use of </w:t>
      </w:r>
      <w:r w:rsidR="00FD2EA3" w:rsidRPr="00030163">
        <w:rPr>
          <w:sz w:val="22"/>
          <w:szCs w:val="22"/>
        </w:rPr>
        <w:t xml:space="preserve">this </w:t>
      </w:r>
      <w:r>
        <w:rPr>
          <w:sz w:val="22"/>
          <w:szCs w:val="22"/>
        </w:rPr>
        <w:t>data</w:t>
      </w:r>
      <w:r w:rsidR="00FD2EA3" w:rsidRPr="00030163">
        <w:rPr>
          <w:sz w:val="22"/>
          <w:szCs w:val="22"/>
        </w:rPr>
        <w:t xml:space="preserve">, we would of course offer </w:t>
      </w:r>
      <w:r>
        <w:rPr>
          <w:sz w:val="22"/>
          <w:szCs w:val="22"/>
        </w:rPr>
        <w:t xml:space="preserve">you </w:t>
      </w:r>
      <w:r w:rsidR="00FD2EA3" w:rsidRPr="00030163">
        <w:rPr>
          <w:sz w:val="22"/>
          <w:szCs w:val="22"/>
        </w:rPr>
        <w:t xml:space="preserve">co-authorship(s) reflecting the importance of the </w:t>
      </w:r>
      <w:r>
        <w:rPr>
          <w:sz w:val="22"/>
          <w:szCs w:val="22"/>
        </w:rPr>
        <w:t xml:space="preserve">data </w:t>
      </w:r>
      <w:r w:rsidR="00FD2EA3" w:rsidRPr="00030163">
        <w:rPr>
          <w:sz w:val="22"/>
          <w:szCs w:val="22"/>
        </w:rPr>
        <w:t>used for the scientific quality of the publication, as well as any input you might have in the research and/or writing of the manuscript.</w:t>
      </w:r>
    </w:p>
    <w:p w:rsidR="00AF1A28" w:rsidRPr="00030163" w:rsidRDefault="00AF1A28" w:rsidP="00030163">
      <w:pPr>
        <w:tabs>
          <w:tab w:val="left" w:pos="-567"/>
          <w:tab w:val="left" w:pos="8931"/>
        </w:tabs>
        <w:ind w:left="-567" w:firstLine="720"/>
        <w:rPr>
          <w:sz w:val="22"/>
          <w:szCs w:val="22"/>
        </w:rPr>
      </w:pPr>
    </w:p>
    <w:p w:rsidR="008171D8" w:rsidRPr="00030163" w:rsidRDefault="008171D8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  <w:r w:rsidRPr="00030163">
        <w:rPr>
          <w:sz w:val="22"/>
          <w:szCs w:val="22"/>
        </w:rPr>
        <w:t>Best regards,</w:t>
      </w:r>
    </w:p>
    <w:p w:rsidR="008171D8" w:rsidRDefault="008171D8" w:rsidP="008949C7">
      <w:pPr>
        <w:tabs>
          <w:tab w:val="left" w:pos="-567"/>
          <w:tab w:val="left" w:pos="8931"/>
        </w:tabs>
        <w:ind w:left="-567"/>
        <w:rPr>
          <w:ins w:id="2" w:author="gustaf" w:date="2014-05-23T16:08:00Z"/>
          <w:sz w:val="22"/>
          <w:szCs w:val="22"/>
        </w:rPr>
      </w:pPr>
    </w:p>
    <w:p w:rsidR="00573B36" w:rsidRDefault="00573B36" w:rsidP="008949C7">
      <w:pPr>
        <w:tabs>
          <w:tab w:val="left" w:pos="-567"/>
          <w:tab w:val="left" w:pos="8931"/>
        </w:tabs>
        <w:ind w:left="-567"/>
        <w:rPr>
          <w:ins w:id="3" w:author="gustaf" w:date="2014-05-23T16:08:00Z"/>
          <w:sz w:val="22"/>
          <w:szCs w:val="22"/>
        </w:rPr>
      </w:pPr>
    </w:p>
    <w:p w:rsidR="00573B36" w:rsidRPr="00030163" w:rsidRDefault="00573B36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  <w:ins w:id="4" w:author="gustaf" w:date="2014-05-23T16:09:00Z">
        <w:r>
          <w:rPr>
            <w:sz w:val="22"/>
            <w:szCs w:val="22"/>
          </w:rPr>
          <w:t>________________________</w:t>
        </w:r>
      </w:ins>
    </w:p>
    <w:p w:rsidR="00030163" w:rsidRPr="00030163" w:rsidRDefault="00030163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  <w:r w:rsidRPr="00030163">
        <w:rPr>
          <w:sz w:val="22"/>
          <w:szCs w:val="22"/>
        </w:rPr>
        <w:t>Gustaf Rydevik</w:t>
      </w:r>
    </w:p>
    <w:p w:rsidR="008171D8" w:rsidRPr="00030163" w:rsidRDefault="008171D8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  <w:r w:rsidRPr="00030163">
        <w:rPr>
          <w:sz w:val="22"/>
          <w:szCs w:val="22"/>
        </w:rPr>
        <w:t>PhD student</w:t>
      </w:r>
    </w:p>
    <w:p w:rsidR="008171D8" w:rsidRPr="00030163" w:rsidRDefault="008171D8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  <w:r w:rsidRPr="00030163">
        <w:rPr>
          <w:sz w:val="22"/>
          <w:szCs w:val="22"/>
        </w:rPr>
        <w:t>Biomathematics and Statistics Scotland/</w:t>
      </w:r>
    </w:p>
    <w:p w:rsidR="008171D8" w:rsidRPr="00030163" w:rsidRDefault="008171D8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  <w:r w:rsidRPr="00030163">
        <w:rPr>
          <w:sz w:val="22"/>
          <w:szCs w:val="22"/>
        </w:rPr>
        <w:t>SRUC/University of York</w:t>
      </w:r>
    </w:p>
    <w:p w:rsidR="008171D8" w:rsidRPr="00030163" w:rsidRDefault="008171D8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</w:p>
    <w:p w:rsidR="008171D8" w:rsidRDefault="000923F3" w:rsidP="008949C7">
      <w:pPr>
        <w:tabs>
          <w:tab w:val="left" w:pos="-567"/>
          <w:tab w:val="left" w:pos="8931"/>
        </w:tabs>
        <w:ind w:left="-567"/>
        <w:rPr>
          <w:sz w:val="22"/>
          <w:szCs w:val="22"/>
        </w:rPr>
      </w:pPr>
      <w:r>
        <w:rPr>
          <w:sz w:val="22"/>
          <w:szCs w:val="22"/>
        </w:rPr>
        <w:t>Writing on behalf of myself and the o</w:t>
      </w:r>
      <w:r w:rsidR="008949C7">
        <w:rPr>
          <w:sz w:val="22"/>
          <w:szCs w:val="22"/>
        </w:rPr>
        <w:t>ther s</w:t>
      </w:r>
      <w:r w:rsidR="008171D8" w:rsidRPr="00030163">
        <w:rPr>
          <w:sz w:val="22"/>
          <w:szCs w:val="22"/>
        </w:rPr>
        <w:t>cie</w:t>
      </w:r>
      <w:r w:rsidR="008949C7">
        <w:rPr>
          <w:sz w:val="22"/>
          <w:szCs w:val="22"/>
        </w:rPr>
        <w:t>ntists involved in this project:</w:t>
      </w:r>
    </w:p>
    <w:p w:rsidR="008949C7" w:rsidRDefault="00BD6E05" w:rsidP="008949C7">
      <w:pPr>
        <w:tabs>
          <w:tab w:val="left" w:pos="-567"/>
          <w:tab w:val="left" w:pos="8931"/>
        </w:tabs>
        <w:rPr>
          <w:sz w:val="22"/>
          <w:szCs w:val="22"/>
        </w:rPr>
        <w:sectPr w:rsidR="008949C7" w:rsidSect="008949C7">
          <w:pgSz w:w="11900" w:h="16840"/>
          <w:pgMar w:top="1440" w:right="1701" w:bottom="1440" w:left="1701" w:header="709" w:footer="709" w:gutter="0"/>
          <w:cols w:space="708"/>
          <w:docGrid w:linePitch="360"/>
        </w:sectPr>
      </w:pPr>
      <w:r>
        <w:rPr>
          <w:sz w:val="22"/>
          <w:szCs w:val="22"/>
        </w:rPr>
        <w:t xml:space="preserve"> </w:t>
      </w:r>
    </w:p>
    <w:p w:rsidR="008949C7" w:rsidRPr="008949C7" w:rsidRDefault="008949C7" w:rsidP="008949C7">
      <w:pPr>
        <w:tabs>
          <w:tab w:val="left" w:pos="-567"/>
          <w:tab w:val="left" w:pos="8931"/>
        </w:tabs>
        <w:rPr>
          <w:sz w:val="22"/>
          <w:szCs w:val="22"/>
        </w:rPr>
      </w:pPr>
      <w:r w:rsidRPr="008949C7">
        <w:rPr>
          <w:sz w:val="22"/>
          <w:szCs w:val="22"/>
        </w:rPr>
        <w:lastRenderedPageBreak/>
        <w:t>Mike Hutchings</w:t>
      </w:r>
    </w:p>
    <w:p w:rsidR="008949C7" w:rsidRPr="008949C7" w:rsidRDefault="008949C7" w:rsidP="00BD6E05">
      <w:pPr>
        <w:tabs>
          <w:tab w:val="left" w:pos="-567"/>
          <w:tab w:val="left" w:pos="8931"/>
        </w:tabs>
        <w:rPr>
          <w:sz w:val="22"/>
          <w:szCs w:val="22"/>
        </w:rPr>
      </w:pPr>
      <w:r w:rsidRPr="008949C7">
        <w:rPr>
          <w:sz w:val="22"/>
          <w:szCs w:val="22"/>
        </w:rPr>
        <w:t>Professor in Disease   Systems,</w:t>
      </w: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SRUC</w:t>
      </w: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>
        <w:rPr>
          <w:sz w:val="22"/>
          <w:szCs w:val="22"/>
        </w:rPr>
        <w:t>Glenn Marion</w:t>
      </w: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>
        <w:rPr>
          <w:sz w:val="22"/>
          <w:szCs w:val="22"/>
        </w:rPr>
        <w:t>Head of Research,</w:t>
      </w: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>
        <w:rPr>
          <w:sz w:val="22"/>
          <w:szCs w:val="22"/>
        </w:rPr>
        <w:t>Biomathematics and Statistics Scotland</w:t>
      </w: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Ross Davidson</w:t>
      </w: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Mathematical Epidemiologist</w:t>
      </w: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SRUC</w:t>
      </w: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lastRenderedPageBreak/>
        <w:t>Piran White</w:t>
      </w: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Deputy Head of Department, Environment Department,</w:t>
      </w: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University of York</w:t>
      </w: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Giles Innocent</w:t>
      </w:r>
    </w:p>
    <w:p w:rsidR="008949C7" w:rsidRP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Senior Research Scientist,</w:t>
      </w:r>
    </w:p>
    <w:p w:rsidR="008949C7" w:rsidRDefault="008949C7" w:rsidP="008949C7">
      <w:pPr>
        <w:tabs>
          <w:tab w:val="left" w:pos="-567"/>
          <w:tab w:val="left" w:pos="8931"/>
        </w:tabs>
        <w:ind w:right="-641"/>
        <w:rPr>
          <w:sz w:val="22"/>
          <w:szCs w:val="22"/>
        </w:rPr>
      </w:pPr>
      <w:r w:rsidRPr="008949C7">
        <w:rPr>
          <w:sz w:val="22"/>
          <w:szCs w:val="22"/>
        </w:rPr>
        <w:t>Biomathematics and Statistics Scotland</w:t>
      </w:r>
    </w:p>
    <w:p w:rsidR="008949C7" w:rsidRDefault="008949C7" w:rsidP="008949C7">
      <w:pPr>
        <w:tabs>
          <w:tab w:val="left" w:pos="-567"/>
          <w:tab w:val="left" w:pos="8931"/>
        </w:tabs>
        <w:rPr>
          <w:sz w:val="22"/>
          <w:szCs w:val="22"/>
        </w:rPr>
      </w:pPr>
    </w:p>
    <w:p w:rsidR="008949C7" w:rsidRDefault="008949C7" w:rsidP="008949C7">
      <w:pPr>
        <w:tabs>
          <w:tab w:val="left" w:pos="-567"/>
          <w:tab w:val="left" w:pos="8931"/>
        </w:tabs>
        <w:rPr>
          <w:sz w:val="22"/>
          <w:szCs w:val="22"/>
        </w:rPr>
      </w:pPr>
    </w:p>
    <w:p w:rsidR="008949C7" w:rsidRDefault="008949C7" w:rsidP="008949C7">
      <w:pPr>
        <w:tabs>
          <w:tab w:val="left" w:pos="-567"/>
          <w:tab w:val="left" w:pos="8931"/>
        </w:tabs>
        <w:rPr>
          <w:sz w:val="22"/>
          <w:szCs w:val="22"/>
        </w:rPr>
      </w:pPr>
    </w:p>
    <w:p w:rsidR="008949C7" w:rsidRDefault="008949C7" w:rsidP="008949C7">
      <w:pPr>
        <w:tabs>
          <w:tab w:val="left" w:pos="-567"/>
          <w:tab w:val="left" w:pos="8931"/>
        </w:tabs>
        <w:rPr>
          <w:sz w:val="22"/>
          <w:szCs w:val="22"/>
        </w:rPr>
      </w:pPr>
    </w:p>
    <w:p w:rsidR="008949C7" w:rsidRPr="00030163" w:rsidRDefault="008949C7" w:rsidP="008949C7">
      <w:pPr>
        <w:tabs>
          <w:tab w:val="left" w:pos="-567"/>
          <w:tab w:val="left" w:pos="8931"/>
        </w:tabs>
        <w:rPr>
          <w:sz w:val="22"/>
          <w:szCs w:val="22"/>
        </w:rPr>
        <w:sectPr w:rsidR="008949C7" w:rsidRPr="00030163" w:rsidSect="008949C7">
          <w:type w:val="continuous"/>
          <w:pgSz w:w="11900" w:h="16840"/>
          <w:pgMar w:top="1440" w:right="1701" w:bottom="1440" w:left="1701" w:header="709" w:footer="709" w:gutter="0"/>
          <w:cols w:num="2" w:space="708"/>
          <w:docGrid w:linePitch="360"/>
        </w:sectPr>
      </w:pPr>
    </w:p>
    <w:p w:rsidR="00030163" w:rsidRPr="00030163" w:rsidRDefault="00030163" w:rsidP="008949C7">
      <w:pPr>
        <w:tabs>
          <w:tab w:val="left" w:pos="-567"/>
          <w:tab w:val="left" w:pos="8931"/>
        </w:tabs>
        <w:ind w:right="328"/>
        <w:rPr>
          <w:sz w:val="22"/>
          <w:szCs w:val="22"/>
        </w:rPr>
        <w:sectPr w:rsidR="00030163" w:rsidRPr="00030163" w:rsidSect="008949C7">
          <w:type w:val="continuous"/>
          <w:pgSz w:w="11900" w:h="16840"/>
          <w:pgMar w:top="1440" w:right="1701" w:bottom="1440" w:left="1701" w:header="709" w:footer="709" w:gutter="0"/>
          <w:cols w:num="3" w:space="379"/>
          <w:docGrid w:linePitch="360"/>
        </w:sectPr>
      </w:pPr>
    </w:p>
    <w:p w:rsidR="008949C7" w:rsidRDefault="008949C7" w:rsidP="008949C7">
      <w:pPr>
        <w:tabs>
          <w:tab w:val="left" w:pos="-567"/>
          <w:tab w:val="left" w:pos="8931"/>
        </w:tabs>
        <w:rPr>
          <w:b/>
          <w:sz w:val="22"/>
          <w:szCs w:val="22"/>
        </w:rPr>
        <w:sectPr w:rsidR="008949C7" w:rsidSect="008949C7">
          <w:type w:val="continuous"/>
          <w:pgSz w:w="11900" w:h="16840"/>
          <w:pgMar w:top="1440" w:right="1701" w:bottom="1440" w:left="1701" w:header="709" w:footer="709" w:gutter="0"/>
          <w:cols w:num="3" w:space="708"/>
          <w:docGrid w:linePitch="360"/>
        </w:sectPr>
      </w:pPr>
    </w:p>
    <w:p w:rsidR="008171D8" w:rsidRDefault="008171D8" w:rsidP="008949C7">
      <w:pPr>
        <w:tabs>
          <w:tab w:val="left" w:pos="-567"/>
          <w:tab w:val="left" w:pos="8931"/>
        </w:tabs>
        <w:rPr>
          <w:b/>
        </w:rPr>
      </w:pPr>
    </w:p>
    <w:p w:rsidR="00D876A0" w:rsidRDefault="00D876A0">
      <w:pPr>
        <w:tabs>
          <w:tab w:val="left" w:pos="-567"/>
          <w:tab w:val="left" w:pos="8931"/>
        </w:tabs>
        <w:pPrChange w:id="5" w:author="Gustaf Rydevik" w:date="2014-05-22T10:05:00Z">
          <w:pPr>
            <w:tabs>
              <w:tab w:val="left" w:pos="-567"/>
              <w:tab w:val="left" w:pos="8931"/>
            </w:tabs>
            <w:ind w:left="-567"/>
          </w:pPr>
        </w:pPrChange>
      </w:pPr>
    </w:p>
    <w:sectPr w:rsidR="00D876A0" w:rsidSect="008949C7">
      <w:type w:val="continuous"/>
      <w:pgSz w:w="11900" w:h="16840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MS Mincho"/>
    <w:panose1 w:val="020B06090702050802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F671F"/>
    <w:multiLevelType w:val="hybridMultilevel"/>
    <w:tmpl w:val="B6B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characterSpacingControl w:val="doNotCompress"/>
  <w:compat>
    <w:useFELayout/>
  </w:compat>
  <w:rsids>
    <w:rsidRoot w:val="00FB7DD1"/>
    <w:rsid w:val="00030163"/>
    <w:rsid w:val="00047DB4"/>
    <w:rsid w:val="000737BB"/>
    <w:rsid w:val="000923F3"/>
    <w:rsid w:val="00137D49"/>
    <w:rsid w:val="001D27D5"/>
    <w:rsid w:val="00201A94"/>
    <w:rsid w:val="002F059B"/>
    <w:rsid w:val="00300047"/>
    <w:rsid w:val="003C380B"/>
    <w:rsid w:val="00407AEC"/>
    <w:rsid w:val="00524BF0"/>
    <w:rsid w:val="00546F6A"/>
    <w:rsid w:val="00573B36"/>
    <w:rsid w:val="00623B65"/>
    <w:rsid w:val="006F40D0"/>
    <w:rsid w:val="008171D8"/>
    <w:rsid w:val="008949C7"/>
    <w:rsid w:val="00982FEA"/>
    <w:rsid w:val="00987B02"/>
    <w:rsid w:val="00AE3044"/>
    <w:rsid w:val="00AF1A28"/>
    <w:rsid w:val="00BD6E05"/>
    <w:rsid w:val="00CB5F37"/>
    <w:rsid w:val="00D876A0"/>
    <w:rsid w:val="00F553C6"/>
    <w:rsid w:val="00FB7DD1"/>
    <w:rsid w:val="00FD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A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A28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1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A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AE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AEC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EC"/>
    <w:rPr>
      <w:rFonts w:ascii="Tahoma" w:hAnsi="Tahoma" w:cs="Tahoma"/>
      <w:sz w:val="16"/>
      <w:szCs w:val="16"/>
      <w:lang w:val="en-GB"/>
    </w:rPr>
  </w:style>
  <w:style w:type="paragraph" w:styleId="Revision">
    <w:name w:val="Revision"/>
    <w:hidden/>
    <w:uiPriority w:val="99"/>
    <w:semiHidden/>
    <w:rsid w:val="00AE3044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A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A28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1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A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AE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AEC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EC"/>
    <w:rPr>
      <w:rFonts w:ascii="Tahoma" w:hAnsi="Tahoma" w:cs="Tahoma"/>
      <w:sz w:val="16"/>
      <w:szCs w:val="16"/>
      <w:lang w:val="en-GB"/>
    </w:rPr>
  </w:style>
  <w:style w:type="paragraph" w:styleId="Revision">
    <w:name w:val="Revision"/>
    <w:hidden/>
    <w:uiPriority w:val="99"/>
    <w:semiHidden/>
    <w:rsid w:val="00AE3044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BioSS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Rydevik</dc:creator>
  <cp:keywords/>
  <dc:description/>
  <cp:lastModifiedBy>gustaf</cp:lastModifiedBy>
  <cp:revision>5</cp:revision>
  <cp:lastPrinted>2014-05-23T15:06:00Z</cp:lastPrinted>
  <dcterms:created xsi:type="dcterms:W3CDTF">2014-05-22T09:05:00Z</dcterms:created>
  <dcterms:modified xsi:type="dcterms:W3CDTF">2014-05-23T15:09:00Z</dcterms:modified>
</cp:coreProperties>
</file>